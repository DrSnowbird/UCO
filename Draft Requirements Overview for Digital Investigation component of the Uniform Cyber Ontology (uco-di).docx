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FA176" w14:textId="1C0DA5D5" w:rsidR="00BD3146" w:rsidRPr="00DD2D47" w:rsidRDefault="00BD3146">
      <w:pPr>
        <w:rPr>
          <w:b/>
          <w:sz w:val="26"/>
          <w:szCs w:val="26"/>
        </w:rPr>
      </w:pPr>
      <w:r w:rsidRPr="00DD2D47">
        <w:rPr>
          <w:b/>
          <w:sz w:val="26"/>
          <w:szCs w:val="26"/>
        </w:rPr>
        <w:t xml:space="preserve">Roadmap for Representing </w:t>
      </w:r>
      <w:r w:rsidR="000F10AA">
        <w:rPr>
          <w:b/>
          <w:sz w:val="26"/>
          <w:szCs w:val="26"/>
        </w:rPr>
        <w:t>Information and Analysis</w:t>
      </w:r>
      <w:r w:rsidR="00D95AA8">
        <w:rPr>
          <w:b/>
          <w:sz w:val="26"/>
          <w:szCs w:val="26"/>
        </w:rPr>
        <w:t xml:space="preserve"> in Cyber Domains</w:t>
      </w:r>
    </w:p>
    <w:p w14:paraId="60BEFB81" w14:textId="77777777" w:rsidR="00B213D4" w:rsidRDefault="00B213D4" w:rsidP="000F10AA">
      <w:pPr>
        <w:tabs>
          <w:tab w:val="left" w:pos="5649"/>
        </w:tabs>
      </w:pPr>
    </w:p>
    <w:p w14:paraId="013309F4" w14:textId="508497DE" w:rsidR="00D95AA8" w:rsidRDefault="00D95AA8" w:rsidP="00D95AA8">
      <w:pPr>
        <w:pStyle w:val="PlainText"/>
      </w:pPr>
      <w:r>
        <w:t>Aim: establish a widely accepted standard for representing and exchanging digital forensic information that extends to cyber investigation, incident response, and counter terrorism.</w:t>
      </w:r>
    </w:p>
    <w:p w14:paraId="512A5607" w14:textId="77777777" w:rsidR="00D95AA8" w:rsidRDefault="00D95AA8" w:rsidP="000F10AA">
      <w:pPr>
        <w:tabs>
          <w:tab w:val="left" w:pos="5649"/>
        </w:tabs>
      </w:pPr>
    </w:p>
    <w:p w14:paraId="470A7241" w14:textId="4049781B" w:rsidR="001B2258" w:rsidRDefault="00E655A3" w:rsidP="000F10AA">
      <w:pPr>
        <w:tabs>
          <w:tab w:val="left" w:pos="5649"/>
        </w:tabs>
      </w:pPr>
      <w:commentRangeStart w:id="0"/>
      <w:r w:rsidRPr="003D5E52">
        <w:rPr>
          <w:b/>
        </w:rPr>
        <w:t>Vocabulary</w:t>
      </w:r>
      <w:r w:rsidR="001B2258">
        <w:t>:</w:t>
      </w:r>
      <w:commentRangeEnd w:id="0"/>
      <w:r w:rsidR="001802F7">
        <w:rPr>
          <w:rStyle w:val="CommentReference"/>
        </w:rPr>
        <w:commentReference w:id="0"/>
      </w:r>
    </w:p>
    <w:p w14:paraId="59316444" w14:textId="7BF19BFC" w:rsidR="001B2258" w:rsidRDefault="00396344" w:rsidP="001B2258">
      <w:pPr>
        <w:pStyle w:val="ListParagraph"/>
        <w:numPr>
          <w:ilvl w:val="0"/>
          <w:numId w:val="9"/>
        </w:numPr>
        <w:tabs>
          <w:tab w:val="left" w:pos="5649"/>
        </w:tabs>
      </w:pPr>
      <w:r>
        <w:rPr>
          <w:u w:val="single"/>
        </w:rPr>
        <w:t>Item</w:t>
      </w:r>
      <w:r>
        <w:t xml:space="preserve">: </w:t>
      </w:r>
      <w:r w:rsidR="00076F0C">
        <w:t xml:space="preserve">Physical or digital objects or entities, such as a </w:t>
      </w:r>
      <w:r w:rsidR="00B6437F">
        <w:t>mobile device, a file</w:t>
      </w:r>
      <w:r w:rsidR="00076F0C">
        <w:t xml:space="preserve"> extracted from a </w:t>
      </w:r>
      <w:r w:rsidR="00B6437F">
        <w:t>device</w:t>
      </w:r>
      <w:r w:rsidR="00076F0C">
        <w:t xml:space="preserve">, </w:t>
      </w:r>
      <w:r w:rsidR="00B6437F">
        <w:t xml:space="preserve">an email address extracted from a file. </w:t>
      </w:r>
    </w:p>
    <w:p w14:paraId="5D42FDF4" w14:textId="2B3D14DC" w:rsidR="001B2258" w:rsidRDefault="001B2258" w:rsidP="001B2258">
      <w:pPr>
        <w:pStyle w:val="ListParagraph"/>
        <w:numPr>
          <w:ilvl w:val="0"/>
          <w:numId w:val="9"/>
        </w:numPr>
        <w:tabs>
          <w:tab w:val="left" w:pos="5649"/>
        </w:tabs>
      </w:pPr>
      <w:r w:rsidRPr="001B2258">
        <w:rPr>
          <w:u w:val="single"/>
        </w:rPr>
        <w:t>Facet</w:t>
      </w:r>
      <w:r w:rsidR="0093357F">
        <w:t>: Characteristics of an item. For example, a file can have multiple facets (picture, JPG, thumbnail).</w:t>
      </w:r>
    </w:p>
    <w:p w14:paraId="10178B7C" w14:textId="43C38EA3" w:rsidR="001B2258" w:rsidRDefault="001B2258" w:rsidP="00EC7BC6">
      <w:pPr>
        <w:pStyle w:val="ListParagraph"/>
        <w:numPr>
          <w:ilvl w:val="0"/>
          <w:numId w:val="9"/>
        </w:numPr>
        <w:tabs>
          <w:tab w:val="left" w:pos="5649"/>
        </w:tabs>
      </w:pPr>
      <w:r w:rsidRPr="001B2258">
        <w:rPr>
          <w:u w:val="single"/>
        </w:rPr>
        <w:t>Action</w:t>
      </w:r>
      <w:r>
        <w:t xml:space="preserve">: Some </w:t>
      </w:r>
      <w:r w:rsidR="00882943">
        <w:t xml:space="preserve">observed </w:t>
      </w:r>
      <w:r>
        <w:t xml:space="preserve">activity </w:t>
      </w:r>
      <w:r w:rsidR="00882943">
        <w:t>caused by a person or system</w:t>
      </w:r>
      <w:r w:rsidR="005F7960">
        <w:t>, which may be associated with item(s)</w:t>
      </w:r>
      <w:r>
        <w:t>.</w:t>
      </w:r>
      <w:r w:rsidR="00C145DB">
        <w:t xml:space="preserve"> For instance, execution of malware can </w:t>
      </w:r>
      <w:r w:rsidR="000A2CEE">
        <w:t>result in various files, Registry entries, logs, etc.</w:t>
      </w:r>
      <w:r w:rsidR="00396344">
        <w:t xml:space="preserve"> Actions can </w:t>
      </w:r>
      <w:r w:rsidR="00396344" w:rsidRPr="001B2258">
        <w:t>be an adjunction (object added to the crime scene, matter transferred, malware stored on a computer), a suppression (object stolen, file deleted), a transformation (misplaced/displaced object in a crime scene, file moved), a change of state (modified access rights of a file).</w:t>
      </w:r>
    </w:p>
    <w:p w14:paraId="2854A796" w14:textId="65EDA87C" w:rsidR="00EF64ED" w:rsidRDefault="00C63931" w:rsidP="000F10AA">
      <w:pPr>
        <w:pStyle w:val="ListParagraph"/>
        <w:numPr>
          <w:ilvl w:val="0"/>
          <w:numId w:val="9"/>
        </w:numPr>
        <w:tabs>
          <w:tab w:val="left" w:pos="5649"/>
        </w:tabs>
      </w:pPr>
      <w:r>
        <w:rPr>
          <w:u w:val="single"/>
        </w:rPr>
        <w:t>Provenance</w:t>
      </w:r>
      <w:r w:rsidRPr="00C63931">
        <w:t>:</w:t>
      </w:r>
      <w:r>
        <w:t xml:space="preserve"> </w:t>
      </w:r>
      <w:r w:rsidR="00D33AAA">
        <w:t>Where an item originated or was found, as well as how an item was handled after it was found.</w:t>
      </w:r>
    </w:p>
    <w:p w14:paraId="7887940E" w14:textId="08DAA48F" w:rsidR="00586F3B" w:rsidRDefault="007B530C" w:rsidP="000F10AA">
      <w:pPr>
        <w:pStyle w:val="ListParagraph"/>
        <w:numPr>
          <w:ilvl w:val="0"/>
          <w:numId w:val="9"/>
        </w:numPr>
        <w:tabs>
          <w:tab w:val="left" w:pos="5649"/>
        </w:tabs>
      </w:pPr>
      <w:r>
        <w:rPr>
          <w:u w:val="single"/>
        </w:rPr>
        <w:t>Grouping</w:t>
      </w:r>
      <w:del w:id="1" w:author="Barnum, Sean D." w:date="2016-04-13T11:30:00Z">
        <w:r w:rsidR="006C5E4E" w:rsidDel="00370F00">
          <w:rPr>
            <w:u w:val="single"/>
          </w:rPr>
          <w:delText>/Assemblage</w:delText>
        </w:r>
      </w:del>
      <w:r w:rsidRPr="00281D8B">
        <w:t xml:space="preserve">: </w:t>
      </w:r>
      <w:r w:rsidR="00DF03B0">
        <w:t xml:space="preserve">An </w:t>
      </w:r>
      <w:r w:rsidR="00286C81">
        <w:t xml:space="preserve">assortment of items that are </w:t>
      </w:r>
      <w:r w:rsidR="00707A63">
        <w:t xml:space="preserve">logically </w:t>
      </w:r>
      <w:r w:rsidR="00286C81">
        <w:t>grouped together</w:t>
      </w:r>
      <w:r w:rsidR="00DF03B0">
        <w:t>.</w:t>
      </w:r>
      <w:r w:rsidR="00AA5255">
        <w:t xml:space="preserve"> For instance, a </w:t>
      </w:r>
      <w:r w:rsidR="003B1AC3">
        <w:t>MESSAGES</w:t>
      </w:r>
      <w:r w:rsidR="00AA5255">
        <w:t xml:space="preserve"> are logically grouped into a </w:t>
      </w:r>
      <w:r w:rsidR="003B1AC3">
        <w:t>THREAD</w:t>
      </w:r>
      <w:r w:rsidR="00AA5255">
        <w:t>.</w:t>
      </w:r>
    </w:p>
    <w:p w14:paraId="0E628B5A" w14:textId="72159B5A" w:rsidR="004F0E67" w:rsidRDefault="004F0E67" w:rsidP="004F0E67">
      <w:pPr>
        <w:pStyle w:val="ListParagraph"/>
        <w:numPr>
          <w:ilvl w:val="0"/>
          <w:numId w:val="9"/>
        </w:numPr>
        <w:tabs>
          <w:tab w:val="left" w:pos="5649"/>
        </w:tabs>
      </w:pPr>
      <w:r>
        <w:rPr>
          <w:u w:val="single"/>
        </w:rPr>
        <w:t>Relationship</w:t>
      </w:r>
      <w:r>
        <w:t xml:space="preserve">: An association or link between </w:t>
      </w:r>
      <w:del w:id="2" w:author="Barnum, Sean D." w:date="2016-04-13T11:30:00Z">
        <w:r w:rsidDel="00EB4087">
          <w:delText>items and groupings/assemblages</w:delText>
        </w:r>
      </w:del>
      <w:proofErr w:type="spellStart"/>
      <w:ins w:id="3" w:author="Barnum, Sean D." w:date="2016-04-13T11:30:00Z">
        <w:r w:rsidR="00EB4087">
          <w:t>uco</w:t>
        </w:r>
        <w:proofErr w:type="spellEnd"/>
        <w:r w:rsidR="00EB4087">
          <w:t xml:space="preserve"> objects</w:t>
        </w:r>
      </w:ins>
      <w:r>
        <w:t>.</w:t>
      </w:r>
    </w:p>
    <w:p w14:paraId="52ADE867" w14:textId="77777777" w:rsidR="00EF64ED" w:rsidRDefault="00EF64ED" w:rsidP="000F10AA">
      <w:pPr>
        <w:tabs>
          <w:tab w:val="left" w:pos="5649"/>
        </w:tabs>
      </w:pPr>
    </w:p>
    <w:p w14:paraId="3F06E6CB" w14:textId="55C7B581" w:rsidR="001B2258" w:rsidRDefault="001B2258" w:rsidP="000F10AA">
      <w:pPr>
        <w:tabs>
          <w:tab w:val="left" w:pos="5649"/>
        </w:tabs>
      </w:pPr>
      <w:r w:rsidRPr="003C4CDB">
        <w:rPr>
          <w:b/>
        </w:rPr>
        <w:t>Types of information to represent</w:t>
      </w:r>
      <w:r>
        <w:t>:</w:t>
      </w:r>
    </w:p>
    <w:p w14:paraId="15A230EB" w14:textId="6B3D3DFA" w:rsidR="00DC646C" w:rsidRPr="001B2258" w:rsidRDefault="00A278F1" w:rsidP="001B2258">
      <w:pPr>
        <w:numPr>
          <w:ilvl w:val="0"/>
          <w:numId w:val="8"/>
        </w:numPr>
        <w:tabs>
          <w:tab w:val="left" w:pos="5649"/>
        </w:tabs>
      </w:pPr>
      <w:r w:rsidRPr="001B2258">
        <w:t>C</w:t>
      </w:r>
      <w:r w:rsidR="00EF647E">
        <w:t xml:space="preserve">ase </w:t>
      </w:r>
      <w:r w:rsidRPr="001B2258">
        <w:t xml:space="preserve">&amp; </w:t>
      </w:r>
      <w:r w:rsidR="00EF647E">
        <w:t xml:space="preserve">Evidential </w:t>
      </w:r>
      <w:r w:rsidR="00D758D3">
        <w:t>Items</w:t>
      </w:r>
    </w:p>
    <w:p w14:paraId="0A3B663D" w14:textId="77777777" w:rsidR="00DC646C" w:rsidRPr="001B2258" w:rsidRDefault="00A278F1" w:rsidP="001B2258">
      <w:pPr>
        <w:numPr>
          <w:ilvl w:val="1"/>
          <w:numId w:val="8"/>
        </w:numPr>
        <w:tabs>
          <w:tab w:val="left" w:pos="5649"/>
        </w:tabs>
      </w:pPr>
      <w:r w:rsidRPr="001B2258">
        <w:t>Case details</w:t>
      </w:r>
    </w:p>
    <w:p w14:paraId="23CDF4D9" w14:textId="4FA30697" w:rsidR="00DC646C" w:rsidRPr="001B2258" w:rsidRDefault="00B31DD9" w:rsidP="001B2258">
      <w:pPr>
        <w:numPr>
          <w:ilvl w:val="1"/>
          <w:numId w:val="8"/>
        </w:numPr>
        <w:tabs>
          <w:tab w:val="left" w:pos="5649"/>
        </w:tabs>
      </w:pPr>
      <w:commentRangeStart w:id="4"/>
      <w:r>
        <w:t>I</w:t>
      </w:r>
      <w:r w:rsidR="00AB5908">
        <w:t>tems</w:t>
      </w:r>
      <w:commentRangeEnd w:id="4"/>
      <w:r w:rsidR="003C35A9">
        <w:rPr>
          <w:rStyle w:val="CommentReference"/>
        </w:rPr>
        <w:commentReference w:id="4"/>
      </w:r>
      <w:r w:rsidR="000E0DE5">
        <w:t>, Actions, and R</w:t>
      </w:r>
      <w:r w:rsidR="00A278F1" w:rsidRPr="001B2258">
        <w:t>elationships</w:t>
      </w:r>
    </w:p>
    <w:p w14:paraId="2F36F5A3" w14:textId="77777777" w:rsidR="00DC646C" w:rsidRPr="001B2258" w:rsidRDefault="00A278F1" w:rsidP="001B2258">
      <w:pPr>
        <w:numPr>
          <w:ilvl w:val="1"/>
          <w:numId w:val="8"/>
        </w:numPr>
        <w:tabs>
          <w:tab w:val="left" w:pos="5649"/>
        </w:tabs>
      </w:pPr>
      <w:r w:rsidRPr="001B2258">
        <w:t>Tool details</w:t>
      </w:r>
    </w:p>
    <w:p w14:paraId="6A7A28A8" w14:textId="77777777" w:rsidR="00DC646C" w:rsidRPr="001B2258" w:rsidRDefault="00A278F1" w:rsidP="001B2258">
      <w:pPr>
        <w:numPr>
          <w:ilvl w:val="1"/>
          <w:numId w:val="8"/>
        </w:numPr>
        <w:tabs>
          <w:tab w:val="left" w:pos="5649"/>
        </w:tabs>
      </w:pPr>
      <w:r w:rsidRPr="001B2258">
        <w:t>Output / results</w:t>
      </w:r>
    </w:p>
    <w:p w14:paraId="6B76A8F1" w14:textId="34FF74CF" w:rsidR="00DC646C" w:rsidRPr="001B2258" w:rsidRDefault="00A278F1" w:rsidP="001B2258">
      <w:pPr>
        <w:numPr>
          <w:ilvl w:val="0"/>
          <w:numId w:val="8"/>
        </w:numPr>
        <w:tabs>
          <w:tab w:val="left" w:pos="5649"/>
        </w:tabs>
      </w:pPr>
      <w:proofErr w:type="spellStart"/>
      <w:r w:rsidRPr="001B2258">
        <w:t>Provenance</w:t>
      </w:r>
      <w:r w:rsidR="00C8393A">
        <w:t>_Records</w:t>
      </w:r>
      <w:proofErr w:type="spellEnd"/>
      <w:r w:rsidR="00C8393A">
        <w:t xml:space="preserve"> &amp; </w:t>
      </w:r>
      <w:proofErr w:type="spellStart"/>
      <w:r w:rsidR="00C8393A">
        <w:t>Forensic_</w:t>
      </w:r>
      <w:r w:rsidRPr="001B2258">
        <w:t>Actions</w:t>
      </w:r>
      <w:proofErr w:type="spellEnd"/>
    </w:p>
    <w:p w14:paraId="423C25AE" w14:textId="280E5696" w:rsidR="00DC646C" w:rsidRPr="001B2258" w:rsidRDefault="00A81C91" w:rsidP="001B2258">
      <w:pPr>
        <w:numPr>
          <w:ilvl w:val="1"/>
          <w:numId w:val="8"/>
        </w:numPr>
        <w:tabs>
          <w:tab w:val="left" w:pos="5649"/>
        </w:tabs>
      </w:pPr>
      <w:r>
        <w:t>Where an evidential item originated or was found, as well as how an item was handled after it was found (w</w:t>
      </w:r>
      <w:r w:rsidR="00A278F1" w:rsidRPr="001B2258">
        <w:t>ho did what to evidence where, when, and how?</w:t>
      </w:r>
      <w:r>
        <w:t>)</w:t>
      </w:r>
    </w:p>
    <w:p w14:paraId="0312A89A" w14:textId="5C95BC58" w:rsidR="008356C5" w:rsidRDefault="00F83026" w:rsidP="001B2258">
      <w:pPr>
        <w:numPr>
          <w:ilvl w:val="0"/>
          <w:numId w:val="8"/>
        </w:numPr>
        <w:tabs>
          <w:tab w:val="left" w:pos="5649"/>
        </w:tabs>
        <w:rPr>
          <w:ins w:id="5" w:author="Barnum, Sean D." w:date="2016-04-13T13:42:00Z"/>
        </w:rPr>
      </w:pPr>
      <w:ins w:id="6" w:author="Barnum, Sean D." w:date="2016-04-13T13:42:00Z">
        <w:r>
          <w:t>Human Actors (Subject, Victim, Examiner, Investigator, Attorney, etc.)</w:t>
        </w:r>
      </w:ins>
    </w:p>
    <w:p w14:paraId="187E4F11" w14:textId="00A391CF" w:rsidR="00DC646C" w:rsidRPr="001B2258" w:rsidRDefault="00A278F1" w:rsidP="001B2258">
      <w:pPr>
        <w:numPr>
          <w:ilvl w:val="0"/>
          <w:numId w:val="8"/>
        </w:numPr>
        <w:tabs>
          <w:tab w:val="left" w:pos="5649"/>
        </w:tabs>
      </w:pPr>
      <w:r w:rsidRPr="001B2258">
        <w:t>Forensic Processes</w:t>
      </w:r>
      <w:r w:rsidR="00725BAF">
        <w:t xml:space="preserve"> (Lifecycle)</w:t>
      </w:r>
    </w:p>
    <w:p w14:paraId="1E1D69A6" w14:textId="2FBCA7F8" w:rsidR="00725BAF" w:rsidRDefault="00725BAF" w:rsidP="001B2258">
      <w:pPr>
        <w:numPr>
          <w:ilvl w:val="0"/>
          <w:numId w:val="8"/>
        </w:numPr>
        <w:tabs>
          <w:tab w:val="left" w:pos="5649"/>
        </w:tabs>
      </w:pPr>
      <w:r w:rsidRPr="001B2258">
        <w:t>Offender &amp; Victim Processes</w:t>
      </w:r>
      <w:r>
        <w:t xml:space="preserve"> (Lifecycle)</w:t>
      </w:r>
    </w:p>
    <w:p w14:paraId="222C43F3" w14:textId="7384AE55" w:rsidR="00DC646C" w:rsidRDefault="00A278F1" w:rsidP="001B2258">
      <w:pPr>
        <w:numPr>
          <w:ilvl w:val="0"/>
          <w:numId w:val="8"/>
        </w:numPr>
        <w:tabs>
          <w:tab w:val="left" w:pos="5649"/>
        </w:tabs>
      </w:pPr>
      <w:r w:rsidRPr="001B2258">
        <w:t>Offender &amp; Victim Behaviors</w:t>
      </w:r>
      <w:r w:rsidR="00725BAF">
        <w:t xml:space="preserve"> (Action Patterns)</w:t>
      </w:r>
    </w:p>
    <w:p w14:paraId="3D0F1444" w14:textId="2B09116B" w:rsidR="001B2258" w:rsidRDefault="001B2258" w:rsidP="001B2258">
      <w:pPr>
        <w:numPr>
          <w:ilvl w:val="0"/>
          <w:numId w:val="8"/>
        </w:numPr>
        <w:tabs>
          <w:tab w:val="left" w:pos="5649"/>
        </w:tabs>
      </w:pPr>
      <w:r w:rsidRPr="001B2258">
        <w:t xml:space="preserve">Inferences (human </w:t>
      </w:r>
      <w:r>
        <w:t>reasoning</w:t>
      </w:r>
      <w:r w:rsidRPr="001B2258">
        <w:t xml:space="preserve"> or automated analytics)</w:t>
      </w:r>
    </w:p>
    <w:p w14:paraId="2E672736" w14:textId="7C9590A3" w:rsidR="001B2258" w:rsidRPr="001B2258" w:rsidRDefault="002F3C85" w:rsidP="001B2258">
      <w:pPr>
        <w:tabs>
          <w:tab w:val="left" w:pos="5649"/>
        </w:tabs>
        <w:ind w:left="720"/>
      </w:pPr>
      <w:ins w:id="7" w:author="Barnum, Sean D." w:date="2016-04-13T15:37:00Z">
        <w:r w:rsidRPr="002F3C85">
          <w:lastRenderedPageBreak/>
          <w:drawing>
            <wp:inline distT="0" distB="0" distL="0" distR="0" wp14:anchorId="10DAAF42" wp14:editId="71D89FB7">
              <wp:extent cx="5943600" cy="3060700"/>
              <wp:effectExtent l="0" t="0" r="0" b="1270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60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8" w:name="_GoBack"/>
      <w:bookmarkEnd w:id="8"/>
    </w:p>
    <w:p w14:paraId="1574461B" w14:textId="26C6EECA" w:rsidR="001B2258" w:rsidRDefault="00DB360F" w:rsidP="000F10AA">
      <w:pPr>
        <w:tabs>
          <w:tab w:val="left" w:pos="5649"/>
        </w:tabs>
      </w:pPr>
      <w:r>
        <w:rPr>
          <w:noProof/>
        </w:rPr>
        <w:drawing>
          <wp:inline distT="0" distB="0" distL="0" distR="0" wp14:anchorId="79C60688" wp14:editId="0756C4C2">
            <wp:extent cx="5934075" cy="3676650"/>
            <wp:effectExtent l="0" t="0" r="9525" b="6350"/>
            <wp:docPr id="2" name="Picture 2" descr="Rough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gh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288D" w14:textId="5478ADFD" w:rsidR="00BD3146" w:rsidRDefault="000F10AA" w:rsidP="000F10AA">
      <w:pPr>
        <w:tabs>
          <w:tab w:val="left" w:pos="5649"/>
        </w:tabs>
      </w:pPr>
      <w:r>
        <w:tab/>
      </w:r>
    </w:p>
    <w:p w14:paraId="10F73940" w14:textId="0A8359EA" w:rsidR="00FA10D2" w:rsidRDefault="00FA10D2">
      <w:r w:rsidRPr="00B507A0">
        <w:rPr>
          <w:b/>
        </w:rPr>
        <w:t>Requirement 1</w:t>
      </w:r>
      <w:r>
        <w:t>: Represent multi</w:t>
      </w:r>
      <w:r w:rsidR="0046773B">
        <w:t>-</w:t>
      </w:r>
      <w:r>
        <w:t xml:space="preserve">faceted extracted </w:t>
      </w:r>
      <w:r w:rsidR="00D758D3">
        <w:t>items</w:t>
      </w:r>
      <w:r>
        <w:t xml:space="preserve"> and inter</w:t>
      </w:r>
      <w:r w:rsidR="0046773B">
        <w:t>-</w:t>
      </w:r>
      <w:r>
        <w:t>relationships</w:t>
      </w:r>
    </w:p>
    <w:p w14:paraId="1E1F618B" w14:textId="77777777" w:rsidR="00B507A0" w:rsidRDefault="006954F8" w:rsidP="00E0402B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5E1CD451" w14:textId="339B3964" w:rsidR="0046773B" w:rsidRDefault="006954F8" w:rsidP="00B507A0">
      <w:pPr>
        <w:pStyle w:val="ListParagraph"/>
        <w:numPr>
          <w:ilvl w:val="0"/>
          <w:numId w:val="2"/>
        </w:numPr>
      </w:pPr>
      <w:r>
        <w:t xml:space="preserve">Define base </w:t>
      </w:r>
      <w:r w:rsidR="001B2258">
        <w:t>FILE</w:t>
      </w:r>
      <w:r>
        <w:t xml:space="preserve"> </w:t>
      </w:r>
      <w:r w:rsidR="00D758D3">
        <w:t>item</w:t>
      </w:r>
      <w:r>
        <w:t xml:space="preserve">, and then define facet extensions for various </w:t>
      </w:r>
      <w:r w:rsidR="00A35FB8">
        <w:t xml:space="preserve">file types (picture, audio, video, database, MS office, PDF, LNK, </w:t>
      </w:r>
      <w:proofErr w:type="spellStart"/>
      <w:r w:rsidR="00A35FB8">
        <w:t>Jumplist</w:t>
      </w:r>
      <w:proofErr w:type="spellEnd"/>
      <w:r w:rsidR="00A35FB8">
        <w:t>)</w:t>
      </w:r>
      <w:r w:rsidR="001E4F11">
        <w:t>.</w:t>
      </w:r>
    </w:p>
    <w:p w14:paraId="492BACF8" w14:textId="3B393EAC" w:rsidR="00C51D54" w:rsidRDefault="00C51D54" w:rsidP="00B507A0">
      <w:pPr>
        <w:pStyle w:val="ListParagraph"/>
        <w:numPr>
          <w:ilvl w:val="0"/>
          <w:numId w:val="2"/>
        </w:numPr>
      </w:pPr>
      <w:r>
        <w:t xml:space="preserve">Define base </w:t>
      </w:r>
      <w:r w:rsidR="001B2258">
        <w:t>MESSAGE</w:t>
      </w:r>
      <w:r>
        <w:t xml:space="preserve"> </w:t>
      </w:r>
      <w:r w:rsidR="00D758D3">
        <w:t>item</w:t>
      </w:r>
      <w:r>
        <w:t>, and then define facet extensions for various message types (</w:t>
      </w:r>
      <w:proofErr w:type="spellStart"/>
      <w:r w:rsidR="001E7E30">
        <w:t>sms</w:t>
      </w:r>
      <w:proofErr w:type="spellEnd"/>
      <w:r w:rsidR="001E7E30">
        <w:t xml:space="preserve">, </w:t>
      </w:r>
      <w:r>
        <w:t xml:space="preserve">email, </w:t>
      </w:r>
      <w:r w:rsidR="001E7E30">
        <w:t>chat</w:t>
      </w:r>
      <w:r>
        <w:t>)</w:t>
      </w:r>
      <w:r w:rsidR="00AC1D74">
        <w:t>.</w:t>
      </w:r>
    </w:p>
    <w:p w14:paraId="20C744BA" w14:textId="387C511E" w:rsidR="00FA10D2" w:rsidRDefault="00B507A0" w:rsidP="007B45D0">
      <w:pPr>
        <w:pStyle w:val="ListParagraph"/>
        <w:numPr>
          <w:ilvl w:val="0"/>
          <w:numId w:val="2"/>
        </w:numPr>
      </w:pPr>
      <w:r>
        <w:lastRenderedPageBreak/>
        <w:t>Define relationships</w:t>
      </w:r>
      <w:r w:rsidR="00CF79C6">
        <w:t xml:space="preserve"> between </w:t>
      </w:r>
      <w:r w:rsidR="00D758D3">
        <w:t>item</w:t>
      </w:r>
      <w:r w:rsidR="00C51D54">
        <w:t>, e.g., SQLite</w:t>
      </w:r>
      <w:r w:rsidR="001E7E30">
        <w:t xml:space="preserve"> </w:t>
      </w:r>
      <w:r w:rsidR="00636B6C">
        <w:t>“</w:t>
      </w:r>
      <w:proofErr w:type="spellStart"/>
      <w:r w:rsidR="00636B6C">
        <w:t>mail.db</w:t>
      </w:r>
      <w:proofErr w:type="spellEnd"/>
      <w:r w:rsidR="00636B6C">
        <w:t xml:space="preserve">” </w:t>
      </w:r>
      <w:r w:rsidR="001E7E30">
        <w:t>FILE</w:t>
      </w:r>
      <w:r w:rsidR="00C51D54">
        <w:t xml:space="preserve"> </w:t>
      </w:r>
      <w:r w:rsidR="001E7E30" w:rsidRPr="001E7E30">
        <w:rPr>
          <w:u w:val="single"/>
        </w:rPr>
        <w:t>contains</w:t>
      </w:r>
      <w:r w:rsidR="00C51D54">
        <w:t xml:space="preserve"> a </w:t>
      </w:r>
      <w:r w:rsidR="009D42BA">
        <w:t>“</w:t>
      </w:r>
      <w:r w:rsidR="001E7E30">
        <w:t xml:space="preserve">Yahoo! </w:t>
      </w:r>
      <w:r w:rsidR="00B121FF">
        <w:t>Mail</w:t>
      </w:r>
      <w:r w:rsidR="009D42BA">
        <w:t>”</w:t>
      </w:r>
      <w:r w:rsidR="001E7E30">
        <w:t xml:space="preserve"> </w:t>
      </w:r>
      <w:r w:rsidR="00C51D54">
        <w:t>MESSAGE</w:t>
      </w:r>
      <w:r w:rsidR="001E7E30">
        <w:t xml:space="preserve"> and a </w:t>
      </w:r>
      <w:r w:rsidR="009B435D">
        <w:t xml:space="preserve">blob </w:t>
      </w:r>
      <w:r w:rsidR="001E7E30">
        <w:t xml:space="preserve">FILE </w:t>
      </w:r>
      <w:r w:rsidR="001E7E30" w:rsidRPr="001E7E30">
        <w:rPr>
          <w:u w:val="single"/>
        </w:rPr>
        <w:t>attached to</w:t>
      </w:r>
      <w:r w:rsidR="001E7E30">
        <w:t xml:space="preserve"> the </w:t>
      </w:r>
      <w:r w:rsidR="009F310C">
        <w:t>MESSAGE</w:t>
      </w:r>
      <w:r w:rsidR="001E7E30">
        <w:t>.</w:t>
      </w:r>
    </w:p>
    <w:p w14:paraId="03DD1142" w14:textId="320E4290" w:rsidR="003E5C34" w:rsidRDefault="003E5C34" w:rsidP="007B45D0">
      <w:pPr>
        <w:pStyle w:val="ListParagraph"/>
        <w:numPr>
          <w:ilvl w:val="0"/>
          <w:numId w:val="2"/>
        </w:numPr>
      </w:pPr>
      <w:r>
        <w:t xml:space="preserve">Represent other facets such as language using facets. </w:t>
      </w:r>
    </w:p>
    <w:p w14:paraId="239ECE35" w14:textId="77777777" w:rsidR="00821628" w:rsidRDefault="00821628"/>
    <w:p w14:paraId="6CB747B8" w14:textId="4CC1BEA6" w:rsidR="00821628" w:rsidRDefault="00821628" w:rsidP="00821628">
      <w:pPr>
        <w:jc w:val="center"/>
      </w:pPr>
      <w:r>
        <w:rPr>
          <w:noProof/>
        </w:rPr>
        <w:drawing>
          <wp:inline distT="0" distB="0" distL="0" distR="0" wp14:anchorId="3FBBCFE1" wp14:editId="6D090EA4">
            <wp:extent cx="2566035" cy="1991715"/>
            <wp:effectExtent l="0" t="0" r="0" b="152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E47580D" w14:textId="77777777" w:rsidR="00821628" w:rsidRDefault="00821628"/>
    <w:p w14:paraId="1E598E5D" w14:textId="77777777" w:rsidR="00821628" w:rsidRDefault="00821628"/>
    <w:p w14:paraId="0F01E894" w14:textId="5602C153" w:rsidR="007B45D0" w:rsidRDefault="007B45D0" w:rsidP="007B45D0">
      <w:r w:rsidRPr="00B507A0">
        <w:rPr>
          <w:b/>
        </w:rPr>
        <w:t xml:space="preserve">Requirement </w:t>
      </w:r>
      <w:r>
        <w:rPr>
          <w:b/>
        </w:rPr>
        <w:t>2</w:t>
      </w:r>
      <w:r>
        <w:t>: Represent tools and system environment</w:t>
      </w:r>
    </w:p>
    <w:p w14:paraId="612B32C3" w14:textId="77777777" w:rsidR="000F36EE" w:rsidRDefault="000F36EE" w:rsidP="000F36EE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51473C9A" w14:textId="4D797124" w:rsidR="000F36EE" w:rsidRDefault="000F36EE" w:rsidP="008867BB">
      <w:pPr>
        <w:pStyle w:val="ListParagraph"/>
        <w:numPr>
          <w:ilvl w:val="0"/>
          <w:numId w:val="12"/>
        </w:numPr>
      </w:pPr>
      <w:r>
        <w:t>Represent a specific version/configuration of tool or system as a distinct entity, with its own unique identifier.</w:t>
      </w:r>
    </w:p>
    <w:p w14:paraId="34ECD103" w14:textId="4ECC5117" w:rsidR="000F36EE" w:rsidRDefault="000F36EE" w:rsidP="008867BB">
      <w:pPr>
        <w:pStyle w:val="ListParagraph"/>
        <w:numPr>
          <w:ilvl w:val="0"/>
          <w:numId w:val="12"/>
        </w:numPr>
      </w:pPr>
      <w:r>
        <w:t>Capture provenance, i.e., each instance of a tool being run and the specific system used to perfo</w:t>
      </w:r>
      <w:r w:rsidR="004501F7">
        <w:t>rm the operation</w:t>
      </w:r>
      <w:r>
        <w:t>.</w:t>
      </w:r>
    </w:p>
    <w:p w14:paraId="3471DB96" w14:textId="77777777" w:rsidR="007B45D0" w:rsidRDefault="007B45D0"/>
    <w:p w14:paraId="66CB4055" w14:textId="0A5934BC" w:rsidR="007B45D0" w:rsidRDefault="007B45D0">
      <w:r w:rsidRPr="00673BD0">
        <w:rPr>
          <w:b/>
        </w:rPr>
        <w:t xml:space="preserve">Requirement </w:t>
      </w:r>
      <w:r>
        <w:rPr>
          <w:b/>
        </w:rPr>
        <w:t>3</w:t>
      </w:r>
      <w:r w:rsidR="00677E28">
        <w:t>: Have logical G</w:t>
      </w:r>
      <w:r>
        <w:t>roupings</w:t>
      </w:r>
      <w:r w:rsidR="00677E28">
        <w:t>/Assemblages</w:t>
      </w:r>
      <w:r>
        <w:t xml:space="preserve"> of extracted </w:t>
      </w:r>
      <w:r w:rsidR="00D758D3">
        <w:t>item</w:t>
      </w:r>
      <w:r w:rsidR="00E63AE9">
        <w:t>s</w:t>
      </w:r>
    </w:p>
    <w:p w14:paraId="2A249741" w14:textId="77777777" w:rsidR="00F3225D" w:rsidRDefault="00F3225D" w:rsidP="00F3225D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5CE3FB4D" w14:textId="77777777" w:rsidR="00341A6E" w:rsidRDefault="00F3225D" w:rsidP="00F3225D">
      <w:pPr>
        <w:pStyle w:val="ListParagraph"/>
        <w:numPr>
          <w:ilvl w:val="0"/>
          <w:numId w:val="4"/>
        </w:numPr>
      </w:pPr>
      <w:r>
        <w:t xml:space="preserve">Define </w:t>
      </w:r>
      <w:r w:rsidR="00341A6E">
        <w:t>logical groups, including:</w:t>
      </w:r>
    </w:p>
    <w:p w14:paraId="7BD658E0" w14:textId="550151D2" w:rsidR="00341A6E" w:rsidRDefault="00B20407" w:rsidP="00341A6E">
      <w:pPr>
        <w:pStyle w:val="ListParagraph"/>
        <w:numPr>
          <w:ilvl w:val="1"/>
          <w:numId w:val="4"/>
        </w:numPr>
      </w:pPr>
      <w:r>
        <w:t>The</w:t>
      </w:r>
      <w:r w:rsidR="00F3225D">
        <w:t xml:space="preserve"> Actor</w:t>
      </w:r>
      <w:r w:rsidR="00672794">
        <w:t xml:space="preserve"> grouping/assemblage </w:t>
      </w:r>
      <w:r w:rsidR="001B4FC4">
        <w:t>logically groups information about a person, including name, aliases,</w:t>
      </w:r>
      <w:r w:rsidR="00113758">
        <w:t xml:space="preserve"> email addresses</w:t>
      </w:r>
      <w:r w:rsidR="00B47E3B">
        <w:t xml:space="preserve">, </w:t>
      </w:r>
      <w:r w:rsidR="00BD635A">
        <w:t>age,</w:t>
      </w:r>
      <w:r w:rsidR="008563ED">
        <w:t xml:space="preserve"> etc</w:t>
      </w:r>
      <w:r w:rsidR="001B4FC4">
        <w:t>.</w:t>
      </w:r>
    </w:p>
    <w:p w14:paraId="2C0DA963" w14:textId="5670D895" w:rsidR="00341A6E" w:rsidRDefault="005D4318" w:rsidP="00341A6E">
      <w:pPr>
        <w:pStyle w:val="ListParagraph"/>
        <w:numPr>
          <w:ilvl w:val="1"/>
          <w:numId w:val="4"/>
        </w:numPr>
      </w:pPr>
      <w:r>
        <w:t>The</w:t>
      </w:r>
      <w:r w:rsidR="00F3225D">
        <w:t xml:space="preserve"> Thread</w:t>
      </w:r>
      <w:r>
        <w:t xml:space="preserve"> grouping/assemblage logically groups message that are part of the same conversation</w:t>
      </w:r>
    </w:p>
    <w:p w14:paraId="235D2D09" w14:textId="6CF32B44" w:rsidR="00F3225D" w:rsidRDefault="005A41A1" w:rsidP="00341A6E">
      <w:pPr>
        <w:pStyle w:val="ListParagraph"/>
        <w:numPr>
          <w:ilvl w:val="1"/>
          <w:numId w:val="4"/>
        </w:numPr>
      </w:pPr>
      <w:r>
        <w:t>The Narrative grouping/assemblage logically groups information that represent investigation results or outcomes, including a timeline or link diagram.</w:t>
      </w:r>
    </w:p>
    <w:p w14:paraId="48957E8C" w14:textId="77777777" w:rsidR="00F3225D" w:rsidRDefault="00F3225D"/>
    <w:p w14:paraId="28064443" w14:textId="7AA6DB9D" w:rsidR="0099050A" w:rsidRDefault="00FA10D2" w:rsidP="00FA10D2">
      <w:r w:rsidRPr="00203B7E">
        <w:rPr>
          <w:b/>
        </w:rPr>
        <w:t xml:space="preserve">Requirement </w:t>
      </w:r>
      <w:r w:rsidR="007B45D0">
        <w:rPr>
          <w:b/>
        </w:rPr>
        <w:t>4</w:t>
      </w:r>
      <w:r>
        <w:t xml:space="preserve">: </w:t>
      </w:r>
      <w:r w:rsidR="00AD7631">
        <w:t>Represent</w:t>
      </w:r>
      <w:r w:rsidR="005A75A4">
        <w:t xml:space="preserve"> </w:t>
      </w:r>
      <w:r w:rsidR="00AC6A00">
        <w:t>Actions</w:t>
      </w:r>
      <w:r>
        <w:t xml:space="preserve"> </w:t>
      </w:r>
      <w:r w:rsidR="00203C3E">
        <w:t>associated with</w:t>
      </w:r>
      <w:r>
        <w:t xml:space="preserve"> extracted </w:t>
      </w:r>
      <w:r w:rsidR="00FA5065">
        <w:t>items</w:t>
      </w:r>
      <w:r w:rsidR="00295F30">
        <w:t>, including time</w:t>
      </w:r>
      <w:r w:rsidR="00AF275F">
        <w:t xml:space="preserve"> and location</w:t>
      </w:r>
      <w:r w:rsidR="00B21C16">
        <w:t xml:space="preserve"> dimension</w:t>
      </w:r>
      <w:r w:rsidR="00F77D53">
        <w:t>s</w:t>
      </w:r>
      <w:r w:rsidR="00BB6695">
        <w:t>.</w:t>
      </w:r>
    </w:p>
    <w:p w14:paraId="180F0E11" w14:textId="77777777" w:rsidR="0099050A" w:rsidRDefault="0099050A" w:rsidP="0099050A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149B61DE" w14:textId="21842346" w:rsidR="0099050A" w:rsidRDefault="0099050A" w:rsidP="001778F0">
      <w:pPr>
        <w:pStyle w:val="ListParagraph"/>
        <w:numPr>
          <w:ilvl w:val="0"/>
          <w:numId w:val="10"/>
        </w:numPr>
      </w:pPr>
      <w:r>
        <w:t xml:space="preserve">Define </w:t>
      </w:r>
      <w:r w:rsidR="007B344F">
        <w:t>Action</w:t>
      </w:r>
      <w:r w:rsidR="00F23689">
        <w:t xml:space="preserve"> to apply to </w:t>
      </w:r>
      <w:r w:rsidR="007B344F">
        <w:t>an</w:t>
      </w:r>
      <w:r w:rsidR="00B614E4">
        <w:t>y</w:t>
      </w:r>
      <w:r w:rsidR="00F23689">
        <w:t xml:space="preserve"> </w:t>
      </w:r>
      <w:r w:rsidR="007B344F">
        <w:t>item</w:t>
      </w:r>
      <w:r w:rsidR="00514432">
        <w:t>.</w:t>
      </w:r>
    </w:p>
    <w:p w14:paraId="14DBE24F" w14:textId="77777777" w:rsidR="00FA10D2" w:rsidRDefault="00FA10D2"/>
    <w:p w14:paraId="6E484960" w14:textId="683280B5" w:rsidR="00FA10D2" w:rsidRDefault="00B511C0">
      <w:r w:rsidRPr="00051198">
        <w:rPr>
          <w:b/>
        </w:rPr>
        <w:t>Requirement 5</w:t>
      </w:r>
      <w:r w:rsidR="00FA10D2">
        <w:t>: Maintain provenance details for original, extracted, and processed items</w:t>
      </w:r>
    </w:p>
    <w:p w14:paraId="2E89CF91" w14:textId="77777777" w:rsidR="004F7293" w:rsidRDefault="004F7293" w:rsidP="004F7293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77ECC3D7" w14:textId="4A45315C" w:rsidR="004F7293" w:rsidRDefault="004F7293" w:rsidP="004F7293">
      <w:pPr>
        <w:pStyle w:val="ListParagraph"/>
        <w:numPr>
          <w:ilvl w:val="0"/>
          <w:numId w:val="5"/>
        </w:numPr>
      </w:pPr>
      <w:r>
        <w:t xml:space="preserve">Define </w:t>
      </w:r>
      <w:proofErr w:type="spellStart"/>
      <w:r>
        <w:t>Provenance_Record</w:t>
      </w:r>
      <w:proofErr w:type="spellEnd"/>
      <w:r>
        <w:t xml:space="preserve">, including who did what, where, </w:t>
      </w:r>
      <w:r w:rsidR="00DA380B">
        <w:t xml:space="preserve">when, </w:t>
      </w:r>
      <w:r>
        <w:t xml:space="preserve">how, and sometimes why. </w:t>
      </w:r>
    </w:p>
    <w:p w14:paraId="2AE2CA0F" w14:textId="77777777" w:rsidR="004F7293" w:rsidRDefault="004F7293"/>
    <w:p w14:paraId="6F8C2252" w14:textId="4EC8CF18" w:rsidR="00FA10D2" w:rsidRDefault="00B511C0">
      <w:r w:rsidRPr="00964365">
        <w:rPr>
          <w:b/>
        </w:rPr>
        <w:lastRenderedPageBreak/>
        <w:t>Requirement 6</w:t>
      </w:r>
      <w:r w:rsidR="004A5365">
        <w:t xml:space="preserve">: Represent </w:t>
      </w:r>
      <w:proofErr w:type="spellStart"/>
      <w:r w:rsidR="004A5365">
        <w:t>Forensic_A</w:t>
      </w:r>
      <w:r w:rsidR="004C337A">
        <w:t>ctions</w:t>
      </w:r>
      <w:proofErr w:type="spellEnd"/>
      <w:r w:rsidR="004C337A">
        <w:t>, both automated and human</w:t>
      </w:r>
    </w:p>
    <w:p w14:paraId="075A2EE1" w14:textId="77777777" w:rsidR="004D4067" w:rsidRDefault="004D4067" w:rsidP="004D4067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29C52EA1" w14:textId="77FA99BE" w:rsidR="004D4067" w:rsidRDefault="004D4067" w:rsidP="003326F9">
      <w:pPr>
        <w:pStyle w:val="ListParagraph"/>
        <w:numPr>
          <w:ilvl w:val="0"/>
          <w:numId w:val="6"/>
        </w:numPr>
        <w:rPr>
          <w:ins w:id="9" w:author="Barnum, Sean D." w:date="2016-04-12T13:06:00Z"/>
        </w:rPr>
      </w:pPr>
      <w:r>
        <w:t xml:space="preserve">Define </w:t>
      </w:r>
      <w:proofErr w:type="spellStart"/>
      <w:r w:rsidR="003326F9">
        <w:t>Forensic_Action</w:t>
      </w:r>
      <w:proofErr w:type="spellEnd"/>
      <w:r>
        <w:t xml:space="preserve">, </w:t>
      </w:r>
      <w:r w:rsidR="003326F9">
        <w:t xml:space="preserve">with input either from original evidential item or </w:t>
      </w:r>
      <w:proofErr w:type="spellStart"/>
      <w:r w:rsidR="003326F9">
        <w:t>Provenance_Record</w:t>
      </w:r>
      <w:proofErr w:type="spellEnd"/>
      <w:r>
        <w:t>.</w:t>
      </w:r>
      <w:r w:rsidR="003326F9">
        <w:t xml:space="preserve"> Output must have an associated </w:t>
      </w:r>
      <w:proofErr w:type="spellStart"/>
      <w:r w:rsidR="003326F9">
        <w:t>Provenance_Record</w:t>
      </w:r>
      <w:proofErr w:type="spellEnd"/>
      <w:r w:rsidR="003326F9">
        <w:t>.</w:t>
      </w:r>
    </w:p>
    <w:p w14:paraId="15B0BA1E" w14:textId="23E7FF4C" w:rsidR="00CF236D" w:rsidRDefault="00CF236D" w:rsidP="00CF236D">
      <w:pPr>
        <w:pStyle w:val="ListParagraph"/>
        <w:numPr>
          <w:ilvl w:val="0"/>
          <w:numId w:val="6"/>
        </w:numPr>
      </w:pPr>
      <w:ins w:id="10" w:author="Barnum, Sean D." w:date="2016-04-12T13:06:00Z">
        <w:r>
          <w:t xml:space="preserve">Distinguish between </w:t>
        </w:r>
        <w:proofErr w:type="spellStart"/>
        <w:r>
          <w:t>Forensic_Actions</w:t>
        </w:r>
        <w:proofErr w:type="spellEnd"/>
        <w:r>
          <w:t xml:space="preserve"> that are purely fact-based observations and Forensic Actions that use human reasoning (</w:t>
        </w:r>
        <w:proofErr w:type="spellStart"/>
        <w:r>
          <w:t>abductive</w:t>
        </w:r>
        <w:proofErr w:type="spellEnd"/>
        <w:r>
          <w:t xml:space="preserve">, deductive, inductive) whether human or automated to reach analytic assertions. For the output of human reasoning, assign a confidence such as a likelihood ratio or a scale (low, medium, high confidence). </w:t>
        </w:r>
      </w:ins>
    </w:p>
    <w:p w14:paraId="48512320" w14:textId="2E971000" w:rsidR="00964365" w:rsidRDefault="00964365" w:rsidP="003B5EAC">
      <w:pPr>
        <w:tabs>
          <w:tab w:val="left" w:pos="2336"/>
        </w:tabs>
      </w:pPr>
    </w:p>
    <w:p w14:paraId="6E0DA051" w14:textId="79BEE885" w:rsidR="00FA10D2" w:rsidRDefault="00B511C0" w:rsidP="00FA10D2">
      <w:r w:rsidRPr="001E40E9">
        <w:rPr>
          <w:b/>
        </w:rPr>
        <w:t>Requirement 7</w:t>
      </w:r>
      <w:r w:rsidR="004A5365">
        <w:t>: Represent A</w:t>
      </w:r>
      <w:r w:rsidR="004C337A">
        <w:t>ctions of offender(s), victim(s), and system</w:t>
      </w:r>
    </w:p>
    <w:p w14:paraId="7B1A2861" w14:textId="77777777" w:rsidR="004A5365" w:rsidRDefault="004A5365" w:rsidP="004A5365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358C0767" w14:textId="163DC6C8" w:rsidR="004A5365" w:rsidRDefault="009535E0" w:rsidP="004A5365">
      <w:pPr>
        <w:pStyle w:val="ListParagraph"/>
        <w:numPr>
          <w:ilvl w:val="0"/>
          <w:numId w:val="7"/>
        </w:numPr>
      </w:pPr>
      <w:r>
        <w:t xml:space="preserve">Define Actions associated with </w:t>
      </w:r>
      <w:r w:rsidR="00D758D3">
        <w:t>item</w:t>
      </w:r>
      <w:r w:rsidR="00DC2387">
        <w:t xml:space="preserve">, such as Offender </w:t>
      </w:r>
      <w:r w:rsidR="00DC2387" w:rsidRPr="00DC2387">
        <w:rPr>
          <w:u w:val="single"/>
        </w:rPr>
        <w:t>sent</w:t>
      </w:r>
      <w:r w:rsidR="00DC2387">
        <w:t xml:space="preserve"> </w:t>
      </w:r>
      <w:r w:rsidR="00122259">
        <w:t xml:space="preserve">a </w:t>
      </w:r>
      <w:r w:rsidR="00C77E08">
        <w:t>“Yahoo! Mail”</w:t>
      </w:r>
      <w:r w:rsidR="00DC2387">
        <w:t xml:space="preserve"> </w:t>
      </w:r>
      <w:r w:rsidR="00E324E0">
        <w:t>MESSAGE</w:t>
      </w:r>
      <w:r w:rsidR="00DC2387">
        <w:t xml:space="preserve"> to Victim</w:t>
      </w:r>
      <w:r w:rsidR="004A5365">
        <w:t>.</w:t>
      </w:r>
    </w:p>
    <w:p w14:paraId="4331DAB0" w14:textId="77777777" w:rsidR="004C337A" w:rsidRDefault="004C337A" w:rsidP="00FA10D2"/>
    <w:p w14:paraId="6A9F72F8" w14:textId="281397F4" w:rsidR="004C337A" w:rsidRDefault="00B511C0" w:rsidP="00FA10D2">
      <w:r w:rsidRPr="002154D9">
        <w:rPr>
          <w:b/>
        </w:rPr>
        <w:t>Requirement 8</w:t>
      </w:r>
      <w:r w:rsidR="004C337A">
        <w:t>:</w:t>
      </w:r>
      <w:r w:rsidR="00BA5FDF">
        <w:t xml:space="preserve"> Represent b</w:t>
      </w:r>
      <w:r w:rsidR="004C337A">
        <w:t>ehaviors of offender(s), victim(s), and system</w:t>
      </w:r>
    </w:p>
    <w:p w14:paraId="3AAFFF56" w14:textId="77777777" w:rsidR="003E51CB" w:rsidRDefault="003E51CB" w:rsidP="003E51CB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0CE35033" w14:textId="16583D5A" w:rsidR="003E51CB" w:rsidRDefault="003E51CB" w:rsidP="001778F0">
      <w:pPr>
        <w:pStyle w:val="ListParagraph"/>
        <w:numPr>
          <w:ilvl w:val="0"/>
          <w:numId w:val="11"/>
        </w:numPr>
      </w:pPr>
      <w:r>
        <w:t xml:space="preserve">Define Action Patterns to capture </w:t>
      </w:r>
      <w:r w:rsidR="007D1418">
        <w:t>behaviors</w:t>
      </w:r>
      <w:r>
        <w:t>.</w:t>
      </w:r>
    </w:p>
    <w:p w14:paraId="3CAC3DD2" w14:textId="77777777" w:rsidR="004C337A" w:rsidRDefault="004C337A" w:rsidP="00FA10D2"/>
    <w:p w14:paraId="36CC677F" w14:textId="09F12861" w:rsidR="004C337A" w:rsidRDefault="00B511C0" w:rsidP="00FA10D2">
      <w:r w:rsidRPr="0014550E">
        <w:rPr>
          <w:b/>
        </w:rPr>
        <w:t>Requirement 9</w:t>
      </w:r>
      <w:r w:rsidR="004C337A">
        <w:t>:</w:t>
      </w:r>
      <w:r w:rsidR="002E3315">
        <w:t xml:space="preserve"> Represent forensic process lifecycle</w:t>
      </w:r>
    </w:p>
    <w:p w14:paraId="35162DF7" w14:textId="77777777" w:rsidR="00EA2E7A" w:rsidRDefault="00EA2E7A" w:rsidP="00EA2E7A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64B2A94F" w14:textId="2C61624F" w:rsidR="00EA2E7A" w:rsidRDefault="00EA2E7A" w:rsidP="00FA10D2">
      <w:pPr>
        <w:pStyle w:val="ListParagraph"/>
        <w:numPr>
          <w:ilvl w:val="0"/>
          <w:numId w:val="13"/>
        </w:numPr>
      </w:pPr>
      <w:r>
        <w:t xml:space="preserve">Define </w:t>
      </w:r>
      <w:proofErr w:type="spellStart"/>
      <w:r>
        <w:t>Action_Lifecycle</w:t>
      </w:r>
      <w:proofErr w:type="spellEnd"/>
      <w:r>
        <w:t xml:space="preserve"> that can be used to represent forensic process lifecycle (e.g., evidence processing, evidence analysis).</w:t>
      </w:r>
    </w:p>
    <w:p w14:paraId="79969288" w14:textId="77777777" w:rsidR="002E3315" w:rsidRDefault="002E3315" w:rsidP="00FA10D2"/>
    <w:p w14:paraId="67472383" w14:textId="31090451" w:rsidR="002E3315" w:rsidRDefault="00B511C0" w:rsidP="002E3315">
      <w:r w:rsidRPr="001032BA">
        <w:rPr>
          <w:b/>
        </w:rPr>
        <w:t>Requirement 10</w:t>
      </w:r>
      <w:r w:rsidR="002E3315">
        <w:t>:</w:t>
      </w:r>
      <w:r w:rsidR="002E3315" w:rsidRPr="002E3315">
        <w:t xml:space="preserve"> </w:t>
      </w:r>
      <w:r w:rsidR="002E3315">
        <w:t>Represent offender process lifecycle</w:t>
      </w:r>
    </w:p>
    <w:p w14:paraId="27D0FF6C" w14:textId="77777777" w:rsidR="00EA2E7A" w:rsidRDefault="00EA2E7A" w:rsidP="00EA2E7A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103A4E0D" w14:textId="3F9A01CE" w:rsidR="00EA2E7A" w:rsidRDefault="00EA2E7A" w:rsidP="002E3315">
      <w:pPr>
        <w:pStyle w:val="ListParagraph"/>
        <w:numPr>
          <w:ilvl w:val="0"/>
          <w:numId w:val="14"/>
        </w:numPr>
      </w:pPr>
      <w:r>
        <w:t xml:space="preserve">Define </w:t>
      </w:r>
      <w:proofErr w:type="spellStart"/>
      <w:r>
        <w:t>Action_Lifecycle</w:t>
      </w:r>
      <w:proofErr w:type="spellEnd"/>
      <w:r>
        <w:t xml:space="preserve"> that can be used to represent offender process lifecycle (e.g., intruder breaking into a network, sexual predator grooming victim.</w:t>
      </w:r>
    </w:p>
    <w:p w14:paraId="7A314B77" w14:textId="4DF9147E" w:rsidR="002E3315" w:rsidRDefault="002E3315" w:rsidP="00FA10D2"/>
    <w:p w14:paraId="7A175847" w14:textId="56DE1C25" w:rsidR="002E3315" w:rsidRDefault="00B511C0" w:rsidP="00EA2E7A">
      <w:pPr>
        <w:tabs>
          <w:tab w:val="left" w:pos="5819"/>
        </w:tabs>
      </w:pPr>
      <w:r w:rsidRPr="00403D26">
        <w:rPr>
          <w:b/>
        </w:rPr>
        <w:t>Requirement 11</w:t>
      </w:r>
      <w:r w:rsidR="002E3315">
        <w:t>:</w:t>
      </w:r>
      <w:r w:rsidR="002E3315" w:rsidRPr="002E3315">
        <w:t xml:space="preserve"> </w:t>
      </w:r>
      <w:r w:rsidR="002E3315">
        <w:t>Represent victim process lifecycle</w:t>
      </w:r>
      <w:r w:rsidR="00EA2E7A">
        <w:tab/>
      </w:r>
    </w:p>
    <w:p w14:paraId="40751613" w14:textId="77777777" w:rsidR="00EA2E7A" w:rsidRDefault="00EA2E7A" w:rsidP="00EA2E7A">
      <w:pPr>
        <w:ind w:firstLine="360"/>
      </w:pPr>
      <w:r w:rsidRPr="003667A2">
        <w:rPr>
          <w:u w:val="single"/>
        </w:rPr>
        <w:t>Proposal</w:t>
      </w:r>
      <w:r>
        <w:t xml:space="preserve">: </w:t>
      </w:r>
    </w:p>
    <w:p w14:paraId="66DCC08D" w14:textId="77777777" w:rsidR="00EA2E7A" w:rsidRDefault="00EA2E7A" w:rsidP="00EA2E7A">
      <w:pPr>
        <w:pStyle w:val="ListParagraph"/>
        <w:numPr>
          <w:ilvl w:val="0"/>
          <w:numId w:val="15"/>
        </w:numPr>
      </w:pPr>
      <w:r>
        <w:t xml:space="preserve">Define </w:t>
      </w:r>
      <w:proofErr w:type="spellStart"/>
      <w:r>
        <w:t>Action_Lifecycle</w:t>
      </w:r>
      <w:proofErr w:type="spellEnd"/>
      <w:r>
        <w:t xml:space="preserve"> that can be used to represent victim lifecycle.</w:t>
      </w:r>
    </w:p>
    <w:p w14:paraId="2ED3CABC" w14:textId="77777777" w:rsidR="00CF236D" w:rsidRDefault="00CF236D" w:rsidP="00CF236D">
      <w:pPr>
        <w:rPr>
          <w:ins w:id="11" w:author="Barnum, Sean D." w:date="2016-04-12T13:04:00Z"/>
          <w:b/>
        </w:rPr>
      </w:pPr>
    </w:p>
    <w:p w14:paraId="243DBF80" w14:textId="77777777" w:rsidR="00CF236D" w:rsidRDefault="00CF236D" w:rsidP="00CF236D">
      <w:pPr>
        <w:rPr>
          <w:ins w:id="12" w:author="Barnum, Sean D." w:date="2016-04-12T13:04:00Z"/>
        </w:rPr>
      </w:pPr>
      <w:ins w:id="13" w:author="Barnum, Sean D." w:date="2016-04-12T13:04:00Z">
        <w:r w:rsidRPr="0032135D">
          <w:rPr>
            <w:b/>
          </w:rPr>
          <w:t>Requirement 12:</w:t>
        </w:r>
        <w:r>
          <w:t xml:space="preserve"> Represent what language(s) are within digital files/messages</w:t>
        </w:r>
      </w:ins>
    </w:p>
    <w:p w14:paraId="6FE86305" w14:textId="77777777" w:rsidR="00CF236D" w:rsidRDefault="00CF236D" w:rsidP="00CF236D">
      <w:pPr>
        <w:tabs>
          <w:tab w:val="left" w:pos="5819"/>
        </w:tabs>
        <w:rPr>
          <w:ins w:id="14" w:author="Barnum, Sean D." w:date="2016-04-12T13:04:00Z"/>
        </w:rPr>
      </w:pPr>
    </w:p>
    <w:p w14:paraId="412BA8A2" w14:textId="77777777" w:rsidR="00CF236D" w:rsidRDefault="00CF236D" w:rsidP="00CF236D">
      <w:pPr>
        <w:rPr>
          <w:ins w:id="15" w:author="Barnum, Sean D." w:date="2016-04-12T13:04:00Z"/>
        </w:rPr>
      </w:pPr>
      <w:ins w:id="16" w:author="Barnum, Sean D." w:date="2016-04-12T13:04:00Z">
        <w:r w:rsidRPr="0032135D">
          <w:rPr>
            <w:b/>
          </w:rPr>
          <w:t>Requirement 13:</w:t>
        </w:r>
        <w:r>
          <w:t xml:space="preserve"> Represent data markings (classification, handling, </w:t>
        </w:r>
        <w:proofErr w:type="spellStart"/>
        <w:r>
          <w:t>etc</w:t>
        </w:r>
        <w:proofErr w:type="spellEnd"/>
        <w:r>
          <w:t>) on content</w:t>
        </w:r>
      </w:ins>
    </w:p>
    <w:p w14:paraId="42F12565" w14:textId="77777777" w:rsidR="00CF236D" w:rsidRDefault="00CF236D" w:rsidP="00CF236D">
      <w:pPr>
        <w:rPr>
          <w:ins w:id="17" w:author="Barnum, Sean D." w:date="2016-04-12T13:04:00Z"/>
        </w:rPr>
      </w:pPr>
    </w:p>
    <w:p w14:paraId="383465AA" w14:textId="77777777" w:rsidR="00CF236D" w:rsidRDefault="00CF236D" w:rsidP="00CF236D">
      <w:pPr>
        <w:rPr>
          <w:ins w:id="18" w:author="Barnum, Sean D." w:date="2016-04-12T13:04:00Z"/>
        </w:rPr>
      </w:pPr>
    </w:p>
    <w:p w14:paraId="4D2CF9A8" w14:textId="77777777" w:rsidR="00CF236D" w:rsidRDefault="00CF236D" w:rsidP="00CF236D">
      <w:pPr>
        <w:rPr>
          <w:ins w:id="19" w:author="Barnum, Sean D." w:date="2016-04-12T13:04:00Z"/>
        </w:rPr>
      </w:pPr>
    </w:p>
    <w:p w14:paraId="51728622" w14:textId="77777777" w:rsidR="00CF236D" w:rsidRDefault="00CF236D" w:rsidP="00CF236D">
      <w:pPr>
        <w:rPr>
          <w:ins w:id="20" w:author="Barnum, Sean D." w:date="2016-04-12T13:04:00Z"/>
        </w:rPr>
      </w:pPr>
    </w:p>
    <w:p w14:paraId="3190B9F8" w14:textId="77777777" w:rsidR="00CF236D" w:rsidRDefault="00CF236D" w:rsidP="00CF236D">
      <w:pPr>
        <w:rPr>
          <w:ins w:id="21" w:author="Barnum, Sean D." w:date="2016-04-12T13:04:00Z"/>
        </w:rPr>
      </w:pPr>
      <w:ins w:id="22" w:author="Barnum, Sean D." w:date="2016-04-12T13:04:00Z">
        <w:r>
          <w:t>Open questions:</w:t>
        </w:r>
      </w:ins>
    </w:p>
    <w:p w14:paraId="183B1CFD" w14:textId="77777777" w:rsidR="00CF236D" w:rsidRDefault="00CF236D" w:rsidP="00CF236D">
      <w:pPr>
        <w:pStyle w:val="ListParagraph"/>
        <w:numPr>
          <w:ilvl w:val="0"/>
          <w:numId w:val="16"/>
        </w:numPr>
        <w:rPr>
          <w:ins w:id="23" w:author="Barnum, Sean D." w:date="2016-04-12T13:04:00Z"/>
        </w:rPr>
      </w:pPr>
      <w:ins w:id="24" w:author="Barnum, Sean D." w:date="2016-04-12T13:04:00Z">
        <w:r>
          <w:t>How to handle versioning of content?</w:t>
        </w:r>
      </w:ins>
    </w:p>
    <w:p w14:paraId="7F1C315A" w14:textId="77777777" w:rsidR="0032135D" w:rsidRDefault="0032135D" w:rsidP="0032135D"/>
    <w:sectPr w:rsidR="0032135D" w:rsidSect="0086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num, Sean D." w:date="2016-04-08T12:18:00Z" w:initials="BSD">
    <w:p w14:paraId="409636B2" w14:textId="251C023E" w:rsidR="001802F7" w:rsidRDefault="001802F7">
      <w:pPr>
        <w:pStyle w:val="CommentText"/>
      </w:pPr>
      <w:r>
        <w:rPr>
          <w:rStyle w:val="CommentReference"/>
        </w:rPr>
        <w:annotationRef/>
      </w:r>
      <w:r>
        <w:t xml:space="preserve">Probably need something here for </w:t>
      </w:r>
      <w:r w:rsidR="00754AD5">
        <w:t>analytic assertions and for the process stuff like roles, analytic actions, etc.</w:t>
      </w:r>
    </w:p>
  </w:comment>
  <w:comment w:id="4" w:author="Barnum, Sean D." w:date="2016-04-13T15:36:00Z" w:initials="BSD">
    <w:p w14:paraId="5BC9B783" w14:textId="23107FB1" w:rsidR="003C35A9" w:rsidRDefault="003C35A9">
      <w:pPr>
        <w:pStyle w:val="CommentText"/>
      </w:pPr>
      <w:r>
        <w:rPr>
          <w:rStyle w:val="CommentReference"/>
        </w:rPr>
        <w:annotationRef/>
      </w:r>
      <w:r>
        <w:t>Did you mean cyber observable items (</w:t>
      </w:r>
      <w:proofErr w:type="spellStart"/>
      <w:r>
        <w:t>cybox</w:t>
      </w:r>
      <w:proofErr w:type="spellEnd"/>
      <w:r>
        <w:t xml:space="preserve"> objects) here or did you mean </w:t>
      </w:r>
      <w:proofErr w:type="spellStart"/>
      <w:r>
        <w:t>uco</w:t>
      </w:r>
      <w:proofErr w:type="spellEnd"/>
      <w:r>
        <w:t xml:space="preserve"> objects?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636B2" w15:done="0"/>
  <w15:commentEx w15:paraId="5BC9B7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E75"/>
    <w:multiLevelType w:val="hybridMultilevel"/>
    <w:tmpl w:val="FCFE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A45F1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0F92"/>
    <w:multiLevelType w:val="hybridMultilevel"/>
    <w:tmpl w:val="8F149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07697"/>
    <w:multiLevelType w:val="hybridMultilevel"/>
    <w:tmpl w:val="8F149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15929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77E5D"/>
    <w:multiLevelType w:val="hybridMultilevel"/>
    <w:tmpl w:val="0C7E9116"/>
    <w:lvl w:ilvl="0" w:tplc="7F705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60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A8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E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84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8D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E1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CD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2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D30856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72785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15B39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1220B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F7BDE"/>
    <w:multiLevelType w:val="hybridMultilevel"/>
    <w:tmpl w:val="75A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44924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12A06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14D73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96931"/>
    <w:multiLevelType w:val="hybridMultilevel"/>
    <w:tmpl w:val="50F89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7721102A"/>
    <w:multiLevelType w:val="hybridMultilevel"/>
    <w:tmpl w:val="A5CA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6"/>
  </w:num>
  <w:num w:numId="13">
    <w:abstractNumId w:val="1"/>
  </w:num>
  <w:num w:numId="14">
    <w:abstractNumId w:val="12"/>
  </w:num>
  <w:num w:numId="15">
    <w:abstractNumId w:val="13"/>
  </w:num>
  <w:num w:numId="16">
    <w:abstractNumId w:val="1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num, Sean D.">
    <w15:presenceInfo w15:providerId="None" w15:userId="Barnum, Sean D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D2"/>
    <w:rsid w:val="0002147E"/>
    <w:rsid w:val="00040749"/>
    <w:rsid w:val="00051198"/>
    <w:rsid w:val="0007143A"/>
    <w:rsid w:val="00076F0C"/>
    <w:rsid w:val="000A2CEE"/>
    <w:rsid w:val="000B6F7D"/>
    <w:rsid w:val="000E0DE5"/>
    <w:rsid w:val="000F10AA"/>
    <w:rsid w:val="000F36EE"/>
    <w:rsid w:val="001032BA"/>
    <w:rsid w:val="00113758"/>
    <w:rsid w:val="00122259"/>
    <w:rsid w:val="00124258"/>
    <w:rsid w:val="001345F6"/>
    <w:rsid w:val="001402BF"/>
    <w:rsid w:val="0014310E"/>
    <w:rsid w:val="0014550E"/>
    <w:rsid w:val="00150AEF"/>
    <w:rsid w:val="001513EA"/>
    <w:rsid w:val="001778F0"/>
    <w:rsid w:val="001802F7"/>
    <w:rsid w:val="001B2258"/>
    <w:rsid w:val="001B4FC4"/>
    <w:rsid w:val="001E40E9"/>
    <w:rsid w:val="001E4F11"/>
    <w:rsid w:val="001E7E30"/>
    <w:rsid w:val="00203B7E"/>
    <w:rsid w:val="00203C3E"/>
    <w:rsid w:val="002154D9"/>
    <w:rsid w:val="00240014"/>
    <w:rsid w:val="00281D8B"/>
    <w:rsid w:val="00286C81"/>
    <w:rsid w:val="00295F30"/>
    <w:rsid w:val="002E3315"/>
    <w:rsid w:val="002F3C85"/>
    <w:rsid w:val="00306DF1"/>
    <w:rsid w:val="0031731D"/>
    <w:rsid w:val="0032135D"/>
    <w:rsid w:val="00330827"/>
    <w:rsid w:val="003326F9"/>
    <w:rsid w:val="00341A6E"/>
    <w:rsid w:val="00352EA9"/>
    <w:rsid w:val="00364E01"/>
    <w:rsid w:val="003667A2"/>
    <w:rsid w:val="00370F00"/>
    <w:rsid w:val="00396344"/>
    <w:rsid w:val="003A17D7"/>
    <w:rsid w:val="003B19AF"/>
    <w:rsid w:val="003B1AC3"/>
    <w:rsid w:val="003B5EAC"/>
    <w:rsid w:val="003C35A9"/>
    <w:rsid w:val="003C4CDB"/>
    <w:rsid w:val="003D5E52"/>
    <w:rsid w:val="003E197C"/>
    <w:rsid w:val="003E51CB"/>
    <w:rsid w:val="003E5C34"/>
    <w:rsid w:val="00403D26"/>
    <w:rsid w:val="00427E1D"/>
    <w:rsid w:val="00431780"/>
    <w:rsid w:val="0043281E"/>
    <w:rsid w:val="004424AC"/>
    <w:rsid w:val="004477D5"/>
    <w:rsid w:val="004501F7"/>
    <w:rsid w:val="004629E8"/>
    <w:rsid w:val="0046773B"/>
    <w:rsid w:val="004A5365"/>
    <w:rsid w:val="004B15C3"/>
    <w:rsid w:val="004C337A"/>
    <w:rsid w:val="004D4067"/>
    <w:rsid w:val="004F0E67"/>
    <w:rsid w:val="004F1749"/>
    <w:rsid w:val="004F7293"/>
    <w:rsid w:val="00501C13"/>
    <w:rsid w:val="00514432"/>
    <w:rsid w:val="00574A52"/>
    <w:rsid w:val="00586F3B"/>
    <w:rsid w:val="005A41A1"/>
    <w:rsid w:val="005A75A4"/>
    <w:rsid w:val="005D4318"/>
    <w:rsid w:val="005F7960"/>
    <w:rsid w:val="00633BAF"/>
    <w:rsid w:val="00636B6C"/>
    <w:rsid w:val="00640AB8"/>
    <w:rsid w:val="00641255"/>
    <w:rsid w:val="00655F7D"/>
    <w:rsid w:val="00672794"/>
    <w:rsid w:val="00673BD0"/>
    <w:rsid w:val="00677E28"/>
    <w:rsid w:val="006954F8"/>
    <w:rsid w:val="006C5E4E"/>
    <w:rsid w:val="006F3C85"/>
    <w:rsid w:val="00707A63"/>
    <w:rsid w:val="00725BAF"/>
    <w:rsid w:val="0073002F"/>
    <w:rsid w:val="00745A8C"/>
    <w:rsid w:val="00754AD5"/>
    <w:rsid w:val="007A44F1"/>
    <w:rsid w:val="007B344F"/>
    <w:rsid w:val="007B45D0"/>
    <w:rsid w:val="007B530C"/>
    <w:rsid w:val="007D1418"/>
    <w:rsid w:val="007E3434"/>
    <w:rsid w:val="00821628"/>
    <w:rsid w:val="00832BC0"/>
    <w:rsid w:val="008356C5"/>
    <w:rsid w:val="008563ED"/>
    <w:rsid w:val="0086340D"/>
    <w:rsid w:val="0086591E"/>
    <w:rsid w:val="00882943"/>
    <w:rsid w:val="00883BBA"/>
    <w:rsid w:val="008867BB"/>
    <w:rsid w:val="008A2358"/>
    <w:rsid w:val="008C04E0"/>
    <w:rsid w:val="0093357F"/>
    <w:rsid w:val="009535E0"/>
    <w:rsid w:val="00964365"/>
    <w:rsid w:val="0099050A"/>
    <w:rsid w:val="009B435D"/>
    <w:rsid w:val="009D42BA"/>
    <w:rsid w:val="009E5683"/>
    <w:rsid w:val="009F310C"/>
    <w:rsid w:val="00A278F1"/>
    <w:rsid w:val="00A35FB8"/>
    <w:rsid w:val="00A81C91"/>
    <w:rsid w:val="00AA1777"/>
    <w:rsid w:val="00AA5255"/>
    <w:rsid w:val="00AB5908"/>
    <w:rsid w:val="00AC1D74"/>
    <w:rsid w:val="00AC6A00"/>
    <w:rsid w:val="00AD7631"/>
    <w:rsid w:val="00AF275F"/>
    <w:rsid w:val="00B121FF"/>
    <w:rsid w:val="00B20407"/>
    <w:rsid w:val="00B213D4"/>
    <w:rsid w:val="00B215CD"/>
    <w:rsid w:val="00B21C16"/>
    <w:rsid w:val="00B310E3"/>
    <w:rsid w:val="00B31DD9"/>
    <w:rsid w:val="00B47E3B"/>
    <w:rsid w:val="00B507A0"/>
    <w:rsid w:val="00B511C0"/>
    <w:rsid w:val="00B614E4"/>
    <w:rsid w:val="00B6437F"/>
    <w:rsid w:val="00B75991"/>
    <w:rsid w:val="00BA5FDF"/>
    <w:rsid w:val="00BB6695"/>
    <w:rsid w:val="00BD3146"/>
    <w:rsid w:val="00BD635A"/>
    <w:rsid w:val="00C07B38"/>
    <w:rsid w:val="00C13054"/>
    <w:rsid w:val="00C145DB"/>
    <w:rsid w:val="00C430DA"/>
    <w:rsid w:val="00C51D54"/>
    <w:rsid w:val="00C63931"/>
    <w:rsid w:val="00C66289"/>
    <w:rsid w:val="00C77E08"/>
    <w:rsid w:val="00C8393A"/>
    <w:rsid w:val="00C93249"/>
    <w:rsid w:val="00CB6141"/>
    <w:rsid w:val="00CF236D"/>
    <w:rsid w:val="00CF79C6"/>
    <w:rsid w:val="00D236F8"/>
    <w:rsid w:val="00D33AAA"/>
    <w:rsid w:val="00D758D3"/>
    <w:rsid w:val="00D9122B"/>
    <w:rsid w:val="00D95AA8"/>
    <w:rsid w:val="00DA380B"/>
    <w:rsid w:val="00DB360F"/>
    <w:rsid w:val="00DC2387"/>
    <w:rsid w:val="00DC646C"/>
    <w:rsid w:val="00DD2D47"/>
    <w:rsid w:val="00DF03B0"/>
    <w:rsid w:val="00E0402B"/>
    <w:rsid w:val="00E324E0"/>
    <w:rsid w:val="00E33D17"/>
    <w:rsid w:val="00E63AE9"/>
    <w:rsid w:val="00E655A3"/>
    <w:rsid w:val="00EA2E7A"/>
    <w:rsid w:val="00EB4087"/>
    <w:rsid w:val="00EC2FF2"/>
    <w:rsid w:val="00EC7BC6"/>
    <w:rsid w:val="00ED174C"/>
    <w:rsid w:val="00EE45C1"/>
    <w:rsid w:val="00EF0B81"/>
    <w:rsid w:val="00EF647E"/>
    <w:rsid w:val="00EF64ED"/>
    <w:rsid w:val="00F23689"/>
    <w:rsid w:val="00F3225D"/>
    <w:rsid w:val="00F538B0"/>
    <w:rsid w:val="00F77D53"/>
    <w:rsid w:val="00F83026"/>
    <w:rsid w:val="00F94645"/>
    <w:rsid w:val="00FA10D2"/>
    <w:rsid w:val="00F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7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0A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0AA"/>
    <w:rPr>
      <w:rFonts w:ascii="Courier" w:hAnsi="Courier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5AA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5AA8"/>
    <w:rPr>
      <w:rFonts w:ascii="Calibri" w:hAnsi="Calibri"/>
      <w:sz w:val="22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2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2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2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2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2F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F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F56D9A-C2DD-AD42-A293-64EC55F16FDC}" type="doc">
      <dgm:prSet loTypeId="urn:microsoft.com/office/officeart/2005/8/layout/hierarchy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B2E0E0-94E1-2843-B835-E87C1F435CD6}">
      <dgm:prSet phldrT="[Text]"/>
      <dgm:spPr/>
      <dgm:t>
        <a:bodyPr/>
        <a:lstStyle/>
        <a:p>
          <a:r>
            <a:rPr lang="en-US"/>
            <a:t>MESSAGE</a:t>
          </a:r>
        </a:p>
      </dgm:t>
    </dgm:pt>
    <dgm:pt modelId="{A433F7E2-90E5-594E-B504-FD7684D3E102}" type="parTrans" cxnId="{FD9387CE-D0BF-F24F-8116-33B14145F287}">
      <dgm:prSet/>
      <dgm:spPr/>
      <dgm:t>
        <a:bodyPr/>
        <a:lstStyle/>
        <a:p>
          <a:endParaRPr lang="en-US"/>
        </a:p>
      </dgm:t>
    </dgm:pt>
    <dgm:pt modelId="{52663297-1CB4-C04D-904C-648274AFAB5A}" type="sibTrans" cxnId="{FD9387CE-D0BF-F24F-8116-33B14145F287}">
      <dgm:prSet/>
      <dgm:spPr/>
      <dgm:t>
        <a:bodyPr/>
        <a:lstStyle/>
        <a:p>
          <a:endParaRPr lang="en-US"/>
        </a:p>
      </dgm:t>
    </dgm:pt>
    <dgm:pt modelId="{6E6914B6-E078-A140-BB85-D48AECBF1193}">
      <dgm:prSet phldrT="[Text]"/>
      <dgm:spPr/>
      <dgm:t>
        <a:bodyPr/>
        <a:lstStyle/>
        <a:p>
          <a:r>
            <a:rPr lang="en-US"/>
            <a:t>Database entry facet</a:t>
          </a:r>
        </a:p>
      </dgm:t>
    </dgm:pt>
    <dgm:pt modelId="{0015E2C1-2EEF-FA4B-BF85-7F4FB4DEF57F}" type="parTrans" cxnId="{65E3DAA4-F98B-8545-95BA-85224DAB2DE6}">
      <dgm:prSet/>
      <dgm:spPr/>
      <dgm:t>
        <a:bodyPr/>
        <a:lstStyle/>
        <a:p>
          <a:endParaRPr lang="en-US"/>
        </a:p>
      </dgm:t>
    </dgm:pt>
    <dgm:pt modelId="{087E74C1-B0F5-F942-A76F-9EE7490E4DC1}" type="sibTrans" cxnId="{65E3DAA4-F98B-8545-95BA-85224DAB2DE6}">
      <dgm:prSet/>
      <dgm:spPr/>
      <dgm:t>
        <a:bodyPr/>
        <a:lstStyle/>
        <a:p>
          <a:endParaRPr lang="en-US"/>
        </a:p>
      </dgm:t>
    </dgm:pt>
    <dgm:pt modelId="{35B78A30-30FF-F343-927B-3DCB7B7041A9}">
      <dgm:prSet phldrT="[Text]"/>
      <dgm:spPr/>
      <dgm:t>
        <a:bodyPr/>
        <a:lstStyle/>
        <a:p>
          <a:r>
            <a:rPr lang="en-US"/>
            <a:t>Chat facet</a:t>
          </a:r>
        </a:p>
      </dgm:t>
    </dgm:pt>
    <dgm:pt modelId="{7D14F75F-C632-874A-BBF3-683781561BCE}" type="parTrans" cxnId="{611DDB2B-9A7E-1B46-A3EC-0FF3D3731410}">
      <dgm:prSet/>
      <dgm:spPr/>
      <dgm:t>
        <a:bodyPr/>
        <a:lstStyle/>
        <a:p>
          <a:endParaRPr lang="en-US"/>
        </a:p>
      </dgm:t>
    </dgm:pt>
    <dgm:pt modelId="{0788D64A-27A4-C64A-AA4E-21F1B9049831}" type="sibTrans" cxnId="{611DDB2B-9A7E-1B46-A3EC-0FF3D3731410}">
      <dgm:prSet/>
      <dgm:spPr/>
      <dgm:t>
        <a:bodyPr/>
        <a:lstStyle/>
        <a:p>
          <a:endParaRPr lang="en-US"/>
        </a:p>
      </dgm:t>
    </dgm:pt>
    <dgm:pt modelId="{EFD57E0F-28F8-F444-BC13-3908564C2851}">
      <dgm:prSet phldrT="[Text]"/>
      <dgm:spPr/>
      <dgm:t>
        <a:bodyPr/>
        <a:lstStyle/>
        <a:p>
          <a:r>
            <a:rPr lang="en-US"/>
            <a:t>Kik facet</a:t>
          </a:r>
        </a:p>
      </dgm:t>
    </dgm:pt>
    <dgm:pt modelId="{57F67791-2FCF-3B45-9232-0DA2AF7D98BB}" type="parTrans" cxnId="{C8785FF1-1B6C-184B-B039-862EE6A00D22}">
      <dgm:prSet/>
      <dgm:spPr/>
      <dgm:t>
        <a:bodyPr/>
        <a:lstStyle/>
        <a:p>
          <a:endParaRPr lang="en-US"/>
        </a:p>
      </dgm:t>
    </dgm:pt>
    <dgm:pt modelId="{578AF977-8380-1C4B-AF56-33D7E0DA6556}" type="sibTrans" cxnId="{C8785FF1-1B6C-184B-B039-862EE6A00D22}">
      <dgm:prSet/>
      <dgm:spPr/>
      <dgm:t>
        <a:bodyPr/>
        <a:lstStyle/>
        <a:p>
          <a:endParaRPr lang="en-US"/>
        </a:p>
      </dgm:t>
    </dgm:pt>
    <dgm:pt modelId="{38EB2D99-70A0-6843-9719-D71D2A21723A}">
      <dgm:prSet phldrT="[Text]"/>
      <dgm:spPr/>
      <dgm:t>
        <a:bodyPr/>
        <a:lstStyle/>
        <a:p>
          <a:r>
            <a:rPr lang="en-US"/>
            <a:t>Location facet</a:t>
          </a:r>
        </a:p>
      </dgm:t>
    </dgm:pt>
    <dgm:pt modelId="{381A4565-4AD3-2A4B-88B9-6D9EB874D0BA}" type="parTrans" cxnId="{F8B68695-D3FE-5441-AEA6-8CB2F6CDBBF8}">
      <dgm:prSet/>
      <dgm:spPr/>
      <dgm:t>
        <a:bodyPr/>
        <a:lstStyle/>
        <a:p>
          <a:endParaRPr lang="en-US"/>
        </a:p>
      </dgm:t>
    </dgm:pt>
    <dgm:pt modelId="{3082EDEF-67F9-D349-801A-AEDCFF84335B}" type="sibTrans" cxnId="{F8B68695-D3FE-5441-AEA6-8CB2F6CDBBF8}">
      <dgm:prSet/>
      <dgm:spPr/>
      <dgm:t>
        <a:bodyPr/>
        <a:lstStyle/>
        <a:p>
          <a:endParaRPr lang="en-US"/>
        </a:p>
      </dgm:t>
    </dgm:pt>
    <dgm:pt modelId="{DF08CA9E-D447-0E4D-B8EA-72809D265A66}">
      <dgm:prSet phldrT="[Text]"/>
      <dgm:spPr/>
      <dgm:t>
        <a:bodyPr/>
        <a:lstStyle/>
        <a:p>
          <a:r>
            <a:rPr lang="en-US"/>
            <a:t>FILE</a:t>
          </a:r>
        </a:p>
      </dgm:t>
    </dgm:pt>
    <dgm:pt modelId="{CEBC0DA4-5FB0-0948-B0CD-0A6379976A78}" type="parTrans" cxnId="{374D021E-C9CF-5244-A9E0-FCC986A3475B}">
      <dgm:prSet/>
      <dgm:spPr/>
    </dgm:pt>
    <dgm:pt modelId="{6060CB36-282F-3B43-8AA3-63E616B2CA83}" type="sibTrans" cxnId="{374D021E-C9CF-5244-A9E0-FCC986A3475B}">
      <dgm:prSet/>
      <dgm:spPr/>
    </dgm:pt>
    <dgm:pt modelId="{0A82AB14-CB80-2E42-8D24-3BB6C1E6852A}">
      <dgm:prSet phldrT="[Text]"/>
      <dgm:spPr/>
      <dgm:t>
        <a:bodyPr/>
        <a:lstStyle/>
        <a:p>
          <a:r>
            <a:rPr lang="en-US"/>
            <a:t>File system facet</a:t>
          </a:r>
        </a:p>
      </dgm:t>
    </dgm:pt>
    <dgm:pt modelId="{36906E9A-BC26-864C-A73A-1B58C4D2CF8A}" type="parTrans" cxnId="{FE94875F-1427-E447-8639-56DBC3C31347}">
      <dgm:prSet/>
      <dgm:spPr/>
      <dgm:t>
        <a:bodyPr/>
        <a:lstStyle/>
        <a:p>
          <a:endParaRPr lang="en-US"/>
        </a:p>
      </dgm:t>
    </dgm:pt>
    <dgm:pt modelId="{161EE537-08A4-A445-8A99-4E13794DCA48}" type="sibTrans" cxnId="{FE94875F-1427-E447-8639-56DBC3C31347}">
      <dgm:prSet/>
      <dgm:spPr/>
      <dgm:t>
        <a:bodyPr/>
        <a:lstStyle/>
        <a:p>
          <a:endParaRPr lang="en-US"/>
        </a:p>
      </dgm:t>
    </dgm:pt>
    <dgm:pt modelId="{168BD8C5-584B-1D4C-834A-D49A65F8152B}">
      <dgm:prSet phldrT="[Text]"/>
      <dgm:spPr/>
      <dgm:t>
        <a:bodyPr/>
        <a:lstStyle/>
        <a:p>
          <a:r>
            <a:rPr lang="en-US"/>
            <a:t>Picture facet</a:t>
          </a:r>
          <a:r>
            <a:rPr lang="en-US" baseline="0"/>
            <a:t> </a:t>
          </a:r>
          <a:endParaRPr lang="en-US"/>
        </a:p>
      </dgm:t>
    </dgm:pt>
    <dgm:pt modelId="{53249211-3528-FF41-99C0-8550A683AF88}" type="parTrans" cxnId="{18390FA4-11BE-BA48-B638-C55DA35D0CFA}">
      <dgm:prSet/>
      <dgm:spPr/>
      <dgm:t>
        <a:bodyPr/>
        <a:lstStyle/>
        <a:p>
          <a:endParaRPr lang="en-US"/>
        </a:p>
      </dgm:t>
    </dgm:pt>
    <dgm:pt modelId="{5524D314-74C9-AB45-8604-4CF200D2F389}" type="sibTrans" cxnId="{18390FA4-11BE-BA48-B638-C55DA35D0CFA}">
      <dgm:prSet/>
      <dgm:spPr/>
      <dgm:t>
        <a:bodyPr/>
        <a:lstStyle/>
        <a:p>
          <a:endParaRPr lang="en-US"/>
        </a:p>
      </dgm:t>
    </dgm:pt>
    <dgm:pt modelId="{90C2204C-E0CE-AF4B-8ED3-A7A0F12D3515}">
      <dgm:prSet phldrT="[Text]"/>
      <dgm:spPr/>
      <dgm:t>
        <a:bodyPr/>
        <a:lstStyle/>
        <a:p>
          <a:r>
            <a:rPr lang="en-US"/>
            <a:t>JPG</a:t>
          </a:r>
          <a:r>
            <a:rPr lang="en-US" baseline="0"/>
            <a:t> </a:t>
          </a:r>
          <a:r>
            <a:rPr lang="en-US"/>
            <a:t>facet</a:t>
          </a:r>
        </a:p>
      </dgm:t>
    </dgm:pt>
    <dgm:pt modelId="{8081B154-2342-D84C-B512-8B3A08B7C23F}" type="parTrans" cxnId="{23BD550E-B6CB-4F46-AF26-963D73190817}">
      <dgm:prSet/>
      <dgm:spPr/>
      <dgm:t>
        <a:bodyPr/>
        <a:lstStyle/>
        <a:p>
          <a:endParaRPr lang="en-US"/>
        </a:p>
      </dgm:t>
    </dgm:pt>
    <dgm:pt modelId="{9F86A5A1-7A70-E94F-BBC5-7E2B66C39637}" type="sibTrans" cxnId="{23BD550E-B6CB-4F46-AF26-963D73190817}">
      <dgm:prSet/>
      <dgm:spPr/>
      <dgm:t>
        <a:bodyPr/>
        <a:lstStyle/>
        <a:p>
          <a:endParaRPr lang="en-US"/>
        </a:p>
      </dgm:t>
    </dgm:pt>
    <dgm:pt modelId="{8B539F53-7116-1D46-808A-520E9C9AC6A4}">
      <dgm:prSet phldrT="[Text]"/>
      <dgm:spPr/>
      <dgm:t>
        <a:bodyPr/>
        <a:lstStyle/>
        <a:p>
          <a:r>
            <a:rPr lang="en-US"/>
            <a:t>EXIF facet</a:t>
          </a:r>
        </a:p>
      </dgm:t>
    </dgm:pt>
    <dgm:pt modelId="{9BF0CA13-987B-4C4F-9F93-B335B31B7B38}" type="parTrans" cxnId="{CD21E976-4643-B446-999F-B657A97D8D75}">
      <dgm:prSet/>
      <dgm:spPr/>
      <dgm:t>
        <a:bodyPr/>
        <a:lstStyle/>
        <a:p>
          <a:endParaRPr lang="en-US"/>
        </a:p>
      </dgm:t>
    </dgm:pt>
    <dgm:pt modelId="{3EC61042-74A9-B64B-A572-F7BB751D7EC0}" type="sibTrans" cxnId="{CD21E976-4643-B446-999F-B657A97D8D75}">
      <dgm:prSet/>
      <dgm:spPr/>
      <dgm:t>
        <a:bodyPr/>
        <a:lstStyle/>
        <a:p>
          <a:endParaRPr lang="en-US"/>
        </a:p>
      </dgm:t>
    </dgm:pt>
    <dgm:pt modelId="{F1C2BD3D-D6E1-AF48-8004-17DA9B796C3D}" type="pres">
      <dgm:prSet presAssocID="{A1F56D9A-C2DD-AD42-A293-64EC55F16FD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B42EE9A-1CA6-B94F-9050-303D3852E667}" type="pres">
      <dgm:prSet presAssocID="{DF08CA9E-D447-0E4D-B8EA-72809D265A66}" presName="root" presStyleCnt="0"/>
      <dgm:spPr/>
    </dgm:pt>
    <dgm:pt modelId="{65D7F8F5-1013-984A-97FB-2150A1FE3053}" type="pres">
      <dgm:prSet presAssocID="{DF08CA9E-D447-0E4D-B8EA-72809D265A66}" presName="rootComposite" presStyleCnt="0"/>
      <dgm:spPr/>
    </dgm:pt>
    <dgm:pt modelId="{5B284423-FE9F-8A4D-9E8C-0CA4DB8171B8}" type="pres">
      <dgm:prSet presAssocID="{DF08CA9E-D447-0E4D-B8EA-72809D265A66}" presName="rootText" presStyleLbl="node1" presStyleIdx="0" presStyleCnt="2"/>
      <dgm:spPr/>
      <dgm:t>
        <a:bodyPr/>
        <a:lstStyle/>
        <a:p>
          <a:endParaRPr lang="en-US"/>
        </a:p>
      </dgm:t>
    </dgm:pt>
    <dgm:pt modelId="{1B4F3FAB-92F4-4A43-B37F-191B6D016138}" type="pres">
      <dgm:prSet presAssocID="{DF08CA9E-D447-0E4D-B8EA-72809D265A66}" presName="rootConnector" presStyleLbl="node1" presStyleIdx="0" presStyleCnt="2"/>
      <dgm:spPr/>
      <dgm:t>
        <a:bodyPr/>
        <a:lstStyle/>
        <a:p>
          <a:endParaRPr lang="en-US"/>
        </a:p>
      </dgm:t>
    </dgm:pt>
    <dgm:pt modelId="{61CBCFAE-54A8-DD4A-B30B-B4741803F3AF}" type="pres">
      <dgm:prSet presAssocID="{DF08CA9E-D447-0E4D-B8EA-72809D265A66}" presName="childShape" presStyleCnt="0"/>
      <dgm:spPr/>
    </dgm:pt>
    <dgm:pt modelId="{EB0F5A9C-80F4-9C46-80EA-C7BB621AAA67}" type="pres">
      <dgm:prSet presAssocID="{36906E9A-BC26-864C-A73A-1B58C4D2CF8A}" presName="Name13" presStyleLbl="parChTrans1D2" presStyleIdx="0" presStyleCnt="8"/>
      <dgm:spPr/>
      <dgm:t>
        <a:bodyPr/>
        <a:lstStyle/>
        <a:p>
          <a:endParaRPr lang="en-US"/>
        </a:p>
      </dgm:t>
    </dgm:pt>
    <dgm:pt modelId="{DF0CAF23-CF15-2540-AA24-0A0ABE808942}" type="pres">
      <dgm:prSet presAssocID="{0A82AB14-CB80-2E42-8D24-3BB6C1E6852A}" presName="childText" presStyleLbl="bg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A5D31A-3079-9241-80D2-93388A319F05}" type="pres">
      <dgm:prSet presAssocID="{53249211-3528-FF41-99C0-8550A683AF88}" presName="Name13" presStyleLbl="parChTrans1D2" presStyleIdx="1" presStyleCnt="8"/>
      <dgm:spPr/>
      <dgm:t>
        <a:bodyPr/>
        <a:lstStyle/>
        <a:p>
          <a:endParaRPr lang="en-US"/>
        </a:p>
      </dgm:t>
    </dgm:pt>
    <dgm:pt modelId="{D99F179E-A7B9-3D48-810F-D4982291A51C}" type="pres">
      <dgm:prSet presAssocID="{168BD8C5-584B-1D4C-834A-D49A65F8152B}" presName="childText" presStyleLbl="bgAcc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FDD95A-D112-E541-BB6F-8030CD4C0429}" type="pres">
      <dgm:prSet presAssocID="{8081B154-2342-D84C-B512-8B3A08B7C23F}" presName="Name13" presStyleLbl="parChTrans1D2" presStyleIdx="2" presStyleCnt="8"/>
      <dgm:spPr/>
      <dgm:t>
        <a:bodyPr/>
        <a:lstStyle/>
        <a:p>
          <a:endParaRPr lang="en-US"/>
        </a:p>
      </dgm:t>
    </dgm:pt>
    <dgm:pt modelId="{DDDC6D11-7F57-D843-8A3E-0729A0D36AC9}" type="pres">
      <dgm:prSet presAssocID="{90C2204C-E0CE-AF4B-8ED3-A7A0F12D3515}" presName="childText" presStyleLbl="bg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6E2A6A-8782-C44C-8E00-71970E8D82A2}" type="pres">
      <dgm:prSet presAssocID="{9BF0CA13-987B-4C4F-9F93-B335B31B7B38}" presName="Name13" presStyleLbl="parChTrans1D2" presStyleIdx="3" presStyleCnt="8"/>
      <dgm:spPr/>
      <dgm:t>
        <a:bodyPr/>
        <a:lstStyle/>
        <a:p>
          <a:endParaRPr lang="en-US"/>
        </a:p>
      </dgm:t>
    </dgm:pt>
    <dgm:pt modelId="{8A32A181-FDCA-F74B-8B16-0E2FC71ED608}" type="pres">
      <dgm:prSet presAssocID="{8B539F53-7116-1D46-808A-520E9C9AC6A4}" presName="childText" presStyleLbl="bgAcc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F4D3EC-F74E-3045-A452-B4F8EBE9E226}" type="pres">
      <dgm:prSet presAssocID="{C8B2E0E0-94E1-2843-B835-E87C1F435CD6}" presName="root" presStyleCnt="0"/>
      <dgm:spPr/>
    </dgm:pt>
    <dgm:pt modelId="{622C2440-CDF9-BB4A-B470-7C99BCF078C7}" type="pres">
      <dgm:prSet presAssocID="{C8B2E0E0-94E1-2843-B835-E87C1F435CD6}" presName="rootComposite" presStyleCnt="0"/>
      <dgm:spPr/>
    </dgm:pt>
    <dgm:pt modelId="{8F75D1DE-958E-A142-A5A2-FD06FC613990}" type="pres">
      <dgm:prSet presAssocID="{C8B2E0E0-94E1-2843-B835-E87C1F435CD6}" presName="rootText" presStyleLbl="node1" presStyleIdx="1" presStyleCnt="2"/>
      <dgm:spPr/>
      <dgm:t>
        <a:bodyPr/>
        <a:lstStyle/>
        <a:p>
          <a:endParaRPr lang="en-US"/>
        </a:p>
      </dgm:t>
    </dgm:pt>
    <dgm:pt modelId="{BAF2B0EB-9B6C-CD4D-BCE2-4609162BE6FB}" type="pres">
      <dgm:prSet presAssocID="{C8B2E0E0-94E1-2843-B835-E87C1F435CD6}" presName="rootConnector" presStyleLbl="node1" presStyleIdx="1" presStyleCnt="2"/>
      <dgm:spPr/>
      <dgm:t>
        <a:bodyPr/>
        <a:lstStyle/>
        <a:p>
          <a:endParaRPr lang="en-US"/>
        </a:p>
      </dgm:t>
    </dgm:pt>
    <dgm:pt modelId="{37623729-BBC6-E741-B9B0-E08BB28281B5}" type="pres">
      <dgm:prSet presAssocID="{C8B2E0E0-94E1-2843-B835-E87C1F435CD6}" presName="childShape" presStyleCnt="0"/>
      <dgm:spPr/>
    </dgm:pt>
    <dgm:pt modelId="{F765FB87-5534-D245-86BD-BAF9E2FF7FB6}" type="pres">
      <dgm:prSet presAssocID="{0015E2C1-2EEF-FA4B-BF85-7F4FB4DEF57F}" presName="Name13" presStyleLbl="parChTrans1D2" presStyleIdx="4" presStyleCnt="8"/>
      <dgm:spPr/>
      <dgm:t>
        <a:bodyPr/>
        <a:lstStyle/>
        <a:p>
          <a:endParaRPr lang="en-US"/>
        </a:p>
      </dgm:t>
    </dgm:pt>
    <dgm:pt modelId="{5593EA38-604D-D948-9921-06545C4BA110}" type="pres">
      <dgm:prSet presAssocID="{6E6914B6-E078-A140-BB85-D48AECBF1193}" presName="childText" presStyleLbl="bgAcc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81B31A-3BE6-CC43-8EE9-1B6EAB7A11FB}" type="pres">
      <dgm:prSet presAssocID="{7D14F75F-C632-874A-BBF3-683781561BCE}" presName="Name13" presStyleLbl="parChTrans1D2" presStyleIdx="5" presStyleCnt="8"/>
      <dgm:spPr/>
      <dgm:t>
        <a:bodyPr/>
        <a:lstStyle/>
        <a:p>
          <a:endParaRPr lang="en-US"/>
        </a:p>
      </dgm:t>
    </dgm:pt>
    <dgm:pt modelId="{68DDC288-D52A-3C47-B852-1E27DB4A0A0A}" type="pres">
      <dgm:prSet presAssocID="{35B78A30-30FF-F343-927B-3DCB7B7041A9}" presName="childText" presStyleLbl="bg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48A50E-8C8A-044A-A922-67E0A9AF2C92}" type="pres">
      <dgm:prSet presAssocID="{57F67791-2FCF-3B45-9232-0DA2AF7D98BB}" presName="Name13" presStyleLbl="parChTrans1D2" presStyleIdx="6" presStyleCnt="8"/>
      <dgm:spPr/>
      <dgm:t>
        <a:bodyPr/>
        <a:lstStyle/>
        <a:p>
          <a:endParaRPr lang="en-US"/>
        </a:p>
      </dgm:t>
    </dgm:pt>
    <dgm:pt modelId="{18E1A8C8-DA30-6B45-BB5E-AEBF157C7270}" type="pres">
      <dgm:prSet presAssocID="{EFD57E0F-28F8-F444-BC13-3908564C2851}" presName="childText" presStyleLbl="bgAcc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2D44F-6C8A-D04C-A70B-EAAD9A339A97}" type="pres">
      <dgm:prSet presAssocID="{381A4565-4AD3-2A4B-88B9-6D9EB874D0BA}" presName="Name13" presStyleLbl="parChTrans1D2" presStyleIdx="7" presStyleCnt="8"/>
      <dgm:spPr/>
      <dgm:t>
        <a:bodyPr/>
        <a:lstStyle/>
        <a:p>
          <a:endParaRPr lang="en-US"/>
        </a:p>
      </dgm:t>
    </dgm:pt>
    <dgm:pt modelId="{32018B0D-CBC9-CE4F-9432-26BE51FEB35D}" type="pres">
      <dgm:prSet presAssocID="{38EB2D99-70A0-6843-9719-D71D2A21723A}" presName="childText" presStyleLbl="bgAcc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BB31A9-F249-FC43-811B-41B09553FB2A}" type="presOf" srcId="{DF08CA9E-D447-0E4D-B8EA-72809D265A66}" destId="{1B4F3FAB-92F4-4A43-B37F-191B6D016138}" srcOrd="1" destOrd="0" presId="urn:microsoft.com/office/officeart/2005/8/layout/hierarchy3"/>
    <dgm:cxn modelId="{E37116BC-9899-9444-8071-651EB5F47657}" type="presOf" srcId="{36906E9A-BC26-864C-A73A-1B58C4D2CF8A}" destId="{EB0F5A9C-80F4-9C46-80EA-C7BB621AAA67}" srcOrd="0" destOrd="0" presId="urn:microsoft.com/office/officeart/2005/8/layout/hierarchy3"/>
    <dgm:cxn modelId="{12C16170-677E-1042-85F4-C55FBFB62A9F}" type="presOf" srcId="{8B539F53-7116-1D46-808A-520E9C9AC6A4}" destId="{8A32A181-FDCA-F74B-8B16-0E2FC71ED608}" srcOrd="0" destOrd="0" presId="urn:microsoft.com/office/officeart/2005/8/layout/hierarchy3"/>
    <dgm:cxn modelId="{DE57291C-4C02-B147-8B83-1E0866B95560}" type="presOf" srcId="{35B78A30-30FF-F343-927B-3DCB7B7041A9}" destId="{68DDC288-D52A-3C47-B852-1E27DB4A0A0A}" srcOrd="0" destOrd="0" presId="urn:microsoft.com/office/officeart/2005/8/layout/hierarchy3"/>
    <dgm:cxn modelId="{39554134-E30C-FE4B-A332-5F425511C864}" type="presOf" srcId="{8081B154-2342-D84C-B512-8B3A08B7C23F}" destId="{31FDD95A-D112-E541-BB6F-8030CD4C0429}" srcOrd="0" destOrd="0" presId="urn:microsoft.com/office/officeart/2005/8/layout/hierarchy3"/>
    <dgm:cxn modelId="{23BD550E-B6CB-4F46-AF26-963D73190817}" srcId="{DF08CA9E-D447-0E4D-B8EA-72809D265A66}" destId="{90C2204C-E0CE-AF4B-8ED3-A7A0F12D3515}" srcOrd="2" destOrd="0" parTransId="{8081B154-2342-D84C-B512-8B3A08B7C23F}" sibTransId="{9F86A5A1-7A70-E94F-BBC5-7E2B66C39637}"/>
    <dgm:cxn modelId="{57B8F6AE-046F-4A44-A492-9574D72D241D}" type="presOf" srcId="{0A82AB14-CB80-2E42-8D24-3BB6C1E6852A}" destId="{DF0CAF23-CF15-2540-AA24-0A0ABE808942}" srcOrd="0" destOrd="0" presId="urn:microsoft.com/office/officeart/2005/8/layout/hierarchy3"/>
    <dgm:cxn modelId="{701259E1-04BC-9A44-9593-9F1DDFB9F753}" type="presOf" srcId="{A1F56D9A-C2DD-AD42-A293-64EC55F16FDC}" destId="{F1C2BD3D-D6E1-AF48-8004-17DA9B796C3D}" srcOrd="0" destOrd="0" presId="urn:microsoft.com/office/officeart/2005/8/layout/hierarchy3"/>
    <dgm:cxn modelId="{D04C79D2-9F49-6141-9F9F-D40D6EFDAC4F}" type="presOf" srcId="{6E6914B6-E078-A140-BB85-D48AECBF1193}" destId="{5593EA38-604D-D948-9921-06545C4BA110}" srcOrd="0" destOrd="0" presId="urn:microsoft.com/office/officeart/2005/8/layout/hierarchy3"/>
    <dgm:cxn modelId="{C8785FF1-1B6C-184B-B039-862EE6A00D22}" srcId="{C8B2E0E0-94E1-2843-B835-E87C1F435CD6}" destId="{EFD57E0F-28F8-F444-BC13-3908564C2851}" srcOrd="2" destOrd="0" parTransId="{57F67791-2FCF-3B45-9232-0DA2AF7D98BB}" sibTransId="{578AF977-8380-1C4B-AF56-33D7E0DA6556}"/>
    <dgm:cxn modelId="{4BE3F6FB-DE15-2A41-B887-06D16CDF0B35}" type="presOf" srcId="{9BF0CA13-987B-4C4F-9F93-B335B31B7B38}" destId="{266E2A6A-8782-C44C-8E00-71970E8D82A2}" srcOrd="0" destOrd="0" presId="urn:microsoft.com/office/officeart/2005/8/layout/hierarchy3"/>
    <dgm:cxn modelId="{1BB8A9E3-DA3B-DE4B-83D8-865FC65607E9}" type="presOf" srcId="{C8B2E0E0-94E1-2843-B835-E87C1F435CD6}" destId="{BAF2B0EB-9B6C-CD4D-BCE2-4609162BE6FB}" srcOrd="1" destOrd="0" presId="urn:microsoft.com/office/officeart/2005/8/layout/hierarchy3"/>
    <dgm:cxn modelId="{18390FA4-11BE-BA48-B638-C55DA35D0CFA}" srcId="{DF08CA9E-D447-0E4D-B8EA-72809D265A66}" destId="{168BD8C5-584B-1D4C-834A-D49A65F8152B}" srcOrd="1" destOrd="0" parTransId="{53249211-3528-FF41-99C0-8550A683AF88}" sibTransId="{5524D314-74C9-AB45-8604-4CF200D2F389}"/>
    <dgm:cxn modelId="{DD195A17-C9A3-3940-9FBE-0C181BAA1376}" type="presOf" srcId="{38EB2D99-70A0-6843-9719-D71D2A21723A}" destId="{32018B0D-CBC9-CE4F-9432-26BE51FEB35D}" srcOrd="0" destOrd="0" presId="urn:microsoft.com/office/officeart/2005/8/layout/hierarchy3"/>
    <dgm:cxn modelId="{65E3DAA4-F98B-8545-95BA-85224DAB2DE6}" srcId="{C8B2E0E0-94E1-2843-B835-E87C1F435CD6}" destId="{6E6914B6-E078-A140-BB85-D48AECBF1193}" srcOrd="0" destOrd="0" parTransId="{0015E2C1-2EEF-FA4B-BF85-7F4FB4DEF57F}" sibTransId="{087E74C1-B0F5-F942-A76F-9EE7490E4DC1}"/>
    <dgm:cxn modelId="{F8B68695-D3FE-5441-AEA6-8CB2F6CDBBF8}" srcId="{C8B2E0E0-94E1-2843-B835-E87C1F435CD6}" destId="{38EB2D99-70A0-6843-9719-D71D2A21723A}" srcOrd="3" destOrd="0" parTransId="{381A4565-4AD3-2A4B-88B9-6D9EB874D0BA}" sibTransId="{3082EDEF-67F9-D349-801A-AEDCFF84335B}"/>
    <dgm:cxn modelId="{FD9387CE-D0BF-F24F-8116-33B14145F287}" srcId="{A1F56D9A-C2DD-AD42-A293-64EC55F16FDC}" destId="{C8B2E0E0-94E1-2843-B835-E87C1F435CD6}" srcOrd="1" destOrd="0" parTransId="{A433F7E2-90E5-594E-B504-FD7684D3E102}" sibTransId="{52663297-1CB4-C04D-904C-648274AFAB5A}"/>
    <dgm:cxn modelId="{CB157DDE-D9BC-FD4B-962E-CB0A716932F2}" type="presOf" srcId="{57F67791-2FCF-3B45-9232-0DA2AF7D98BB}" destId="{EF48A50E-8C8A-044A-A922-67E0A9AF2C92}" srcOrd="0" destOrd="0" presId="urn:microsoft.com/office/officeart/2005/8/layout/hierarchy3"/>
    <dgm:cxn modelId="{D8EBE5F7-CACD-E64E-ABBC-D53687F0A5D9}" type="presOf" srcId="{53249211-3528-FF41-99C0-8550A683AF88}" destId="{A6A5D31A-3079-9241-80D2-93388A319F05}" srcOrd="0" destOrd="0" presId="urn:microsoft.com/office/officeart/2005/8/layout/hierarchy3"/>
    <dgm:cxn modelId="{CD21E976-4643-B446-999F-B657A97D8D75}" srcId="{DF08CA9E-D447-0E4D-B8EA-72809D265A66}" destId="{8B539F53-7116-1D46-808A-520E9C9AC6A4}" srcOrd="3" destOrd="0" parTransId="{9BF0CA13-987B-4C4F-9F93-B335B31B7B38}" sibTransId="{3EC61042-74A9-B64B-A572-F7BB751D7EC0}"/>
    <dgm:cxn modelId="{28450E6F-CB8B-544E-90C6-5A78125A57FA}" type="presOf" srcId="{0015E2C1-2EEF-FA4B-BF85-7F4FB4DEF57F}" destId="{F765FB87-5534-D245-86BD-BAF9E2FF7FB6}" srcOrd="0" destOrd="0" presId="urn:microsoft.com/office/officeart/2005/8/layout/hierarchy3"/>
    <dgm:cxn modelId="{611DDB2B-9A7E-1B46-A3EC-0FF3D3731410}" srcId="{C8B2E0E0-94E1-2843-B835-E87C1F435CD6}" destId="{35B78A30-30FF-F343-927B-3DCB7B7041A9}" srcOrd="1" destOrd="0" parTransId="{7D14F75F-C632-874A-BBF3-683781561BCE}" sibTransId="{0788D64A-27A4-C64A-AA4E-21F1B9049831}"/>
    <dgm:cxn modelId="{30F5D3A9-EFEA-D44F-AA9F-72DDA2D9DC8A}" type="presOf" srcId="{168BD8C5-584B-1D4C-834A-D49A65F8152B}" destId="{D99F179E-A7B9-3D48-810F-D4982291A51C}" srcOrd="0" destOrd="0" presId="urn:microsoft.com/office/officeart/2005/8/layout/hierarchy3"/>
    <dgm:cxn modelId="{572675E4-6126-E640-B532-0ED50AD986B6}" type="presOf" srcId="{C8B2E0E0-94E1-2843-B835-E87C1F435CD6}" destId="{8F75D1DE-958E-A142-A5A2-FD06FC613990}" srcOrd="0" destOrd="0" presId="urn:microsoft.com/office/officeart/2005/8/layout/hierarchy3"/>
    <dgm:cxn modelId="{43EA51DC-CC97-4049-A5A3-D47A6A71C469}" type="presOf" srcId="{381A4565-4AD3-2A4B-88B9-6D9EB874D0BA}" destId="{6972D44F-6C8A-D04C-A70B-EAAD9A339A97}" srcOrd="0" destOrd="0" presId="urn:microsoft.com/office/officeart/2005/8/layout/hierarchy3"/>
    <dgm:cxn modelId="{374D021E-C9CF-5244-A9E0-FCC986A3475B}" srcId="{A1F56D9A-C2DD-AD42-A293-64EC55F16FDC}" destId="{DF08CA9E-D447-0E4D-B8EA-72809D265A66}" srcOrd="0" destOrd="0" parTransId="{CEBC0DA4-5FB0-0948-B0CD-0A6379976A78}" sibTransId="{6060CB36-282F-3B43-8AA3-63E616B2CA83}"/>
    <dgm:cxn modelId="{FE94875F-1427-E447-8639-56DBC3C31347}" srcId="{DF08CA9E-D447-0E4D-B8EA-72809D265A66}" destId="{0A82AB14-CB80-2E42-8D24-3BB6C1E6852A}" srcOrd="0" destOrd="0" parTransId="{36906E9A-BC26-864C-A73A-1B58C4D2CF8A}" sibTransId="{161EE537-08A4-A445-8A99-4E13794DCA48}"/>
    <dgm:cxn modelId="{9071C438-7CF5-3449-AD25-E98B927C6AA3}" type="presOf" srcId="{DF08CA9E-D447-0E4D-B8EA-72809D265A66}" destId="{5B284423-FE9F-8A4D-9E8C-0CA4DB8171B8}" srcOrd="0" destOrd="0" presId="urn:microsoft.com/office/officeart/2005/8/layout/hierarchy3"/>
    <dgm:cxn modelId="{7441BDD4-B325-574A-A655-826FEEE43ED6}" type="presOf" srcId="{EFD57E0F-28F8-F444-BC13-3908564C2851}" destId="{18E1A8C8-DA30-6B45-BB5E-AEBF157C7270}" srcOrd="0" destOrd="0" presId="urn:microsoft.com/office/officeart/2005/8/layout/hierarchy3"/>
    <dgm:cxn modelId="{8CCE5FEF-837C-2445-81F9-AE759FE6637D}" type="presOf" srcId="{90C2204C-E0CE-AF4B-8ED3-A7A0F12D3515}" destId="{DDDC6D11-7F57-D843-8A3E-0729A0D36AC9}" srcOrd="0" destOrd="0" presId="urn:microsoft.com/office/officeart/2005/8/layout/hierarchy3"/>
    <dgm:cxn modelId="{127B8260-AB94-4441-A836-A0F485970D8B}" type="presOf" srcId="{7D14F75F-C632-874A-BBF3-683781561BCE}" destId="{2E81B31A-3BE6-CC43-8EE9-1B6EAB7A11FB}" srcOrd="0" destOrd="0" presId="urn:microsoft.com/office/officeart/2005/8/layout/hierarchy3"/>
    <dgm:cxn modelId="{A7C28CA4-C08F-8145-903D-0ED5B3D46499}" type="presParOf" srcId="{F1C2BD3D-D6E1-AF48-8004-17DA9B796C3D}" destId="{CB42EE9A-1CA6-B94F-9050-303D3852E667}" srcOrd="0" destOrd="0" presId="urn:microsoft.com/office/officeart/2005/8/layout/hierarchy3"/>
    <dgm:cxn modelId="{C5D6AA34-56B9-4045-AF05-8B44630806E7}" type="presParOf" srcId="{CB42EE9A-1CA6-B94F-9050-303D3852E667}" destId="{65D7F8F5-1013-984A-97FB-2150A1FE3053}" srcOrd="0" destOrd="0" presId="urn:microsoft.com/office/officeart/2005/8/layout/hierarchy3"/>
    <dgm:cxn modelId="{8FEDCAF5-D0EC-894C-80F2-0CBE4DF02576}" type="presParOf" srcId="{65D7F8F5-1013-984A-97FB-2150A1FE3053}" destId="{5B284423-FE9F-8A4D-9E8C-0CA4DB8171B8}" srcOrd="0" destOrd="0" presId="urn:microsoft.com/office/officeart/2005/8/layout/hierarchy3"/>
    <dgm:cxn modelId="{AF601428-B87A-2141-8219-1973A473EBE4}" type="presParOf" srcId="{65D7F8F5-1013-984A-97FB-2150A1FE3053}" destId="{1B4F3FAB-92F4-4A43-B37F-191B6D016138}" srcOrd="1" destOrd="0" presId="urn:microsoft.com/office/officeart/2005/8/layout/hierarchy3"/>
    <dgm:cxn modelId="{07DA9EAE-2A95-ED48-912C-FA3D7A14417D}" type="presParOf" srcId="{CB42EE9A-1CA6-B94F-9050-303D3852E667}" destId="{61CBCFAE-54A8-DD4A-B30B-B4741803F3AF}" srcOrd="1" destOrd="0" presId="urn:microsoft.com/office/officeart/2005/8/layout/hierarchy3"/>
    <dgm:cxn modelId="{E65622E9-FBB7-E549-B8ED-0C96D1E41C35}" type="presParOf" srcId="{61CBCFAE-54A8-DD4A-B30B-B4741803F3AF}" destId="{EB0F5A9C-80F4-9C46-80EA-C7BB621AAA67}" srcOrd="0" destOrd="0" presId="urn:microsoft.com/office/officeart/2005/8/layout/hierarchy3"/>
    <dgm:cxn modelId="{3947960D-2998-DA4E-8A88-4435A82C36B9}" type="presParOf" srcId="{61CBCFAE-54A8-DD4A-B30B-B4741803F3AF}" destId="{DF0CAF23-CF15-2540-AA24-0A0ABE808942}" srcOrd="1" destOrd="0" presId="urn:microsoft.com/office/officeart/2005/8/layout/hierarchy3"/>
    <dgm:cxn modelId="{5B4D87FC-9EED-B14B-A86F-D26CF742BD13}" type="presParOf" srcId="{61CBCFAE-54A8-DD4A-B30B-B4741803F3AF}" destId="{A6A5D31A-3079-9241-80D2-93388A319F05}" srcOrd="2" destOrd="0" presId="urn:microsoft.com/office/officeart/2005/8/layout/hierarchy3"/>
    <dgm:cxn modelId="{64C18E79-C771-AC45-B1BB-6BE8457BF9A0}" type="presParOf" srcId="{61CBCFAE-54A8-DD4A-B30B-B4741803F3AF}" destId="{D99F179E-A7B9-3D48-810F-D4982291A51C}" srcOrd="3" destOrd="0" presId="urn:microsoft.com/office/officeart/2005/8/layout/hierarchy3"/>
    <dgm:cxn modelId="{B6F712EE-7FEA-CC48-AA63-EF5048F78A56}" type="presParOf" srcId="{61CBCFAE-54A8-DD4A-B30B-B4741803F3AF}" destId="{31FDD95A-D112-E541-BB6F-8030CD4C0429}" srcOrd="4" destOrd="0" presId="urn:microsoft.com/office/officeart/2005/8/layout/hierarchy3"/>
    <dgm:cxn modelId="{E292521A-9E21-4E46-9D9A-76DB688A91E3}" type="presParOf" srcId="{61CBCFAE-54A8-DD4A-B30B-B4741803F3AF}" destId="{DDDC6D11-7F57-D843-8A3E-0729A0D36AC9}" srcOrd="5" destOrd="0" presId="urn:microsoft.com/office/officeart/2005/8/layout/hierarchy3"/>
    <dgm:cxn modelId="{3DF39DFB-7E5F-734C-904D-D7601A03D6DF}" type="presParOf" srcId="{61CBCFAE-54A8-DD4A-B30B-B4741803F3AF}" destId="{266E2A6A-8782-C44C-8E00-71970E8D82A2}" srcOrd="6" destOrd="0" presId="urn:microsoft.com/office/officeart/2005/8/layout/hierarchy3"/>
    <dgm:cxn modelId="{1FFE7482-268B-3144-BC78-5328D450DB58}" type="presParOf" srcId="{61CBCFAE-54A8-DD4A-B30B-B4741803F3AF}" destId="{8A32A181-FDCA-F74B-8B16-0E2FC71ED608}" srcOrd="7" destOrd="0" presId="urn:microsoft.com/office/officeart/2005/8/layout/hierarchy3"/>
    <dgm:cxn modelId="{20699259-79ED-0B41-9E3E-19D9D2C976E4}" type="presParOf" srcId="{F1C2BD3D-D6E1-AF48-8004-17DA9B796C3D}" destId="{50F4D3EC-F74E-3045-A452-B4F8EBE9E226}" srcOrd="1" destOrd="0" presId="urn:microsoft.com/office/officeart/2005/8/layout/hierarchy3"/>
    <dgm:cxn modelId="{3EBD0FB6-5A16-794B-BEC6-E77A5DCAE560}" type="presParOf" srcId="{50F4D3EC-F74E-3045-A452-B4F8EBE9E226}" destId="{622C2440-CDF9-BB4A-B470-7C99BCF078C7}" srcOrd="0" destOrd="0" presId="urn:microsoft.com/office/officeart/2005/8/layout/hierarchy3"/>
    <dgm:cxn modelId="{8E61FA55-0CEB-EE44-9433-45F1620E9F6D}" type="presParOf" srcId="{622C2440-CDF9-BB4A-B470-7C99BCF078C7}" destId="{8F75D1DE-958E-A142-A5A2-FD06FC613990}" srcOrd="0" destOrd="0" presId="urn:microsoft.com/office/officeart/2005/8/layout/hierarchy3"/>
    <dgm:cxn modelId="{674EA5E0-423D-8E42-9D97-16B219615A52}" type="presParOf" srcId="{622C2440-CDF9-BB4A-B470-7C99BCF078C7}" destId="{BAF2B0EB-9B6C-CD4D-BCE2-4609162BE6FB}" srcOrd="1" destOrd="0" presId="urn:microsoft.com/office/officeart/2005/8/layout/hierarchy3"/>
    <dgm:cxn modelId="{43A97EF7-9FD0-9646-9173-6EC779BF4CB2}" type="presParOf" srcId="{50F4D3EC-F74E-3045-A452-B4F8EBE9E226}" destId="{37623729-BBC6-E741-B9B0-E08BB28281B5}" srcOrd="1" destOrd="0" presId="urn:microsoft.com/office/officeart/2005/8/layout/hierarchy3"/>
    <dgm:cxn modelId="{BE7EDF4C-4C4C-0241-9B40-5187BBA709C7}" type="presParOf" srcId="{37623729-BBC6-E741-B9B0-E08BB28281B5}" destId="{F765FB87-5534-D245-86BD-BAF9E2FF7FB6}" srcOrd="0" destOrd="0" presId="urn:microsoft.com/office/officeart/2005/8/layout/hierarchy3"/>
    <dgm:cxn modelId="{8286D5F8-17AD-4B43-8774-A86043A0E190}" type="presParOf" srcId="{37623729-BBC6-E741-B9B0-E08BB28281B5}" destId="{5593EA38-604D-D948-9921-06545C4BA110}" srcOrd="1" destOrd="0" presId="urn:microsoft.com/office/officeart/2005/8/layout/hierarchy3"/>
    <dgm:cxn modelId="{3FE8C39A-16AD-F54C-ADED-569C5D3B5EF1}" type="presParOf" srcId="{37623729-BBC6-E741-B9B0-E08BB28281B5}" destId="{2E81B31A-3BE6-CC43-8EE9-1B6EAB7A11FB}" srcOrd="2" destOrd="0" presId="urn:microsoft.com/office/officeart/2005/8/layout/hierarchy3"/>
    <dgm:cxn modelId="{20481AA5-87CA-D548-B21C-A755BCBA3F67}" type="presParOf" srcId="{37623729-BBC6-E741-B9B0-E08BB28281B5}" destId="{68DDC288-D52A-3C47-B852-1E27DB4A0A0A}" srcOrd="3" destOrd="0" presId="urn:microsoft.com/office/officeart/2005/8/layout/hierarchy3"/>
    <dgm:cxn modelId="{040686C2-ABC2-B347-860F-236C07818793}" type="presParOf" srcId="{37623729-BBC6-E741-B9B0-E08BB28281B5}" destId="{EF48A50E-8C8A-044A-A922-67E0A9AF2C92}" srcOrd="4" destOrd="0" presId="urn:microsoft.com/office/officeart/2005/8/layout/hierarchy3"/>
    <dgm:cxn modelId="{4D7DA8FE-4A91-A744-9FC3-870EC75DC568}" type="presParOf" srcId="{37623729-BBC6-E741-B9B0-E08BB28281B5}" destId="{18E1A8C8-DA30-6B45-BB5E-AEBF157C7270}" srcOrd="5" destOrd="0" presId="urn:microsoft.com/office/officeart/2005/8/layout/hierarchy3"/>
    <dgm:cxn modelId="{81D36A44-ECC3-554A-BAC0-6643971B4D3E}" type="presParOf" srcId="{37623729-BBC6-E741-B9B0-E08BB28281B5}" destId="{6972D44F-6C8A-D04C-A70B-EAAD9A339A97}" srcOrd="6" destOrd="0" presId="urn:microsoft.com/office/officeart/2005/8/layout/hierarchy3"/>
    <dgm:cxn modelId="{8F37D676-7D3F-7943-81C1-13E010DFE536}" type="presParOf" srcId="{37623729-BBC6-E741-B9B0-E08BB28281B5}" destId="{32018B0D-CBC9-CE4F-9432-26BE51FEB35D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284423-FE9F-8A4D-9E8C-0CA4DB8171B8}">
      <dsp:nvSpPr>
        <dsp:cNvPr id="0" name=""/>
        <dsp:cNvSpPr/>
      </dsp:nvSpPr>
      <dsp:spPr>
        <a:xfrm>
          <a:off x="537357" y="1644"/>
          <a:ext cx="662808" cy="3314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FILE</a:t>
          </a:r>
        </a:p>
      </dsp:txBody>
      <dsp:txXfrm>
        <a:off x="547063" y="11350"/>
        <a:ext cx="643396" cy="311992"/>
      </dsp:txXfrm>
    </dsp:sp>
    <dsp:sp modelId="{EB0F5A9C-80F4-9C46-80EA-C7BB621AAA67}">
      <dsp:nvSpPr>
        <dsp:cNvPr id="0" name=""/>
        <dsp:cNvSpPr/>
      </dsp:nvSpPr>
      <dsp:spPr>
        <a:xfrm>
          <a:off x="557918" y="333048"/>
          <a:ext cx="91440" cy="248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53"/>
              </a:lnTo>
              <a:lnTo>
                <a:pt x="112000" y="2485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CAF23-CF15-2540-AA24-0A0ABE808942}">
      <dsp:nvSpPr>
        <dsp:cNvPr id="0" name=""/>
        <dsp:cNvSpPr/>
      </dsp:nvSpPr>
      <dsp:spPr>
        <a:xfrm>
          <a:off x="669919" y="415899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File system facet</a:t>
          </a:r>
        </a:p>
      </dsp:txBody>
      <dsp:txXfrm>
        <a:off x="679625" y="425605"/>
        <a:ext cx="510835" cy="311992"/>
      </dsp:txXfrm>
    </dsp:sp>
    <dsp:sp modelId="{A6A5D31A-3079-9241-80D2-93388A319F05}">
      <dsp:nvSpPr>
        <dsp:cNvPr id="0" name=""/>
        <dsp:cNvSpPr/>
      </dsp:nvSpPr>
      <dsp:spPr>
        <a:xfrm>
          <a:off x="557918" y="333048"/>
          <a:ext cx="91440" cy="6628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2808"/>
              </a:lnTo>
              <a:lnTo>
                <a:pt x="112000" y="6628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F179E-A7B9-3D48-810F-D4982291A51C}">
      <dsp:nvSpPr>
        <dsp:cNvPr id="0" name=""/>
        <dsp:cNvSpPr/>
      </dsp:nvSpPr>
      <dsp:spPr>
        <a:xfrm>
          <a:off x="669919" y="830155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Picture facet</a:t>
          </a:r>
          <a:r>
            <a:rPr lang="en-US" sz="800" kern="1200" baseline="0"/>
            <a:t> </a:t>
          </a:r>
          <a:endParaRPr lang="en-US" sz="800" kern="1200"/>
        </a:p>
      </dsp:txBody>
      <dsp:txXfrm>
        <a:off x="679625" y="839861"/>
        <a:ext cx="510835" cy="311992"/>
      </dsp:txXfrm>
    </dsp:sp>
    <dsp:sp modelId="{31FDD95A-D112-E541-BB6F-8030CD4C0429}">
      <dsp:nvSpPr>
        <dsp:cNvPr id="0" name=""/>
        <dsp:cNvSpPr/>
      </dsp:nvSpPr>
      <dsp:spPr>
        <a:xfrm>
          <a:off x="557918" y="333048"/>
          <a:ext cx="91440" cy="10770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064"/>
              </a:lnTo>
              <a:lnTo>
                <a:pt x="112000" y="10770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C6D11-7F57-D843-8A3E-0729A0D36AC9}">
      <dsp:nvSpPr>
        <dsp:cNvPr id="0" name=""/>
        <dsp:cNvSpPr/>
      </dsp:nvSpPr>
      <dsp:spPr>
        <a:xfrm>
          <a:off x="669919" y="1244410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JPG</a:t>
          </a:r>
          <a:r>
            <a:rPr lang="en-US" sz="800" kern="1200" baseline="0"/>
            <a:t> </a:t>
          </a:r>
          <a:r>
            <a:rPr lang="en-US" sz="800" kern="1200"/>
            <a:t>facet</a:t>
          </a:r>
        </a:p>
      </dsp:txBody>
      <dsp:txXfrm>
        <a:off x="679625" y="1254116"/>
        <a:ext cx="510835" cy="311992"/>
      </dsp:txXfrm>
    </dsp:sp>
    <dsp:sp modelId="{266E2A6A-8782-C44C-8E00-71970E8D82A2}">
      <dsp:nvSpPr>
        <dsp:cNvPr id="0" name=""/>
        <dsp:cNvSpPr/>
      </dsp:nvSpPr>
      <dsp:spPr>
        <a:xfrm>
          <a:off x="557918" y="333048"/>
          <a:ext cx="91440" cy="1491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1319"/>
              </a:lnTo>
              <a:lnTo>
                <a:pt x="112000" y="14913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A181-FDCA-F74B-8B16-0E2FC71ED608}">
      <dsp:nvSpPr>
        <dsp:cNvPr id="0" name=""/>
        <dsp:cNvSpPr/>
      </dsp:nvSpPr>
      <dsp:spPr>
        <a:xfrm>
          <a:off x="669919" y="1658666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EXIF facet</a:t>
          </a:r>
        </a:p>
      </dsp:txBody>
      <dsp:txXfrm>
        <a:off x="679625" y="1668372"/>
        <a:ext cx="510835" cy="311992"/>
      </dsp:txXfrm>
    </dsp:sp>
    <dsp:sp modelId="{8F75D1DE-958E-A142-A5A2-FD06FC613990}">
      <dsp:nvSpPr>
        <dsp:cNvPr id="0" name=""/>
        <dsp:cNvSpPr/>
      </dsp:nvSpPr>
      <dsp:spPr>
        <a:xfrm>
          <a:off x="1365868" y="1644"/>
          <a:ext cx="662808" cy="3314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MESSAGE</a:t>
          </a:r>
        </a:p>
      </dsp:txBody>
      <dsp:txXfrm>
        <a:off x="1375574" y="11350"/>
        <a:ext cx="643396" cy="311992"/>
      </dsp:txXfrm>
    </dsp:sp>
    <dsp:sp modelId="{F765FB87-5534-D245-86BD-BAF9E2FF7FB6}">
      <dsp:nvSpPr>
        <dsp:cNvPr id="0" name=""/>
        <dsp:cNvSpPr/>
      </dsp:nvSpPr>
      <dsp:spPr>
        <a:xfrm>
          <a:off x="1386429" y="333048"/>
          <a:ext cx="91440" cy="248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53"/>
              </a:lnTo>
              <a:lnTo>
                <a:pt x="112000" y="2485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3EA38-604D-D948-9921-06545C4BA110}">
      <dsp:nvSpPr>
        <dsp:cNvPr id="0" name=""/>
        <dsp:cNvSpPr/>
      </dsp:nvSpPr>
      <dsp:spPr>
        <a:xfrm>
          <a:off x="1498430" y="415899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Database entry facet</a:t>
          </a:r>
        </a:p>
      </dsp:txBody>
      <dsp:txXfrm>
        <a:off x="1508136" y="425605"/>
        <a:ext cx="510835" cy="311992"/>
      </dsp:txXfrm>
    </dsp:sp>
    <dsp:sp modelId="{2E81B31A-3BE6-CC43-8EE9-1B6EAB7A11FB}">
      <dsp:nvSpPr>
        <dsp:cNvPr id="0" name=""/>
        <dsp:cNvSpPr/>
      </dsp:nvSpPr>
      <dsp:spPr>
        <a:xfrm>
          <a:off x="1386429" y="333048"/>
          <a:ext cx="91440" cy="6628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2808"/>
              </a:lnTo>
              <a:lnTo>
                <a:pt x="112000" y="6628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DC288-D52A-3C47-B852-1E27DB4A0A0A}">
      <dsp:nvSpPr>
        <dsp:cNvPr id="0" name=""/>
        <dsp:cNvSpPr/>
      </dsp:nvSpPr>
      <dsp:spPr>
        <a:xfrm>
          <a:off x="1498430" y="830155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Chat facet</a:t>
          </a:r>
        </a:p>
      </dsp:txBody>
      <dsp:txXfrm>
        <a:off x="1508136" y="839861"/>
        <a:ext cx="510835" cy="311992"/>
      </dsp:txXfrm>
    </dsp:sp>
    <dsp:sp modelId="{EF48A50E-8C8A-044A-A922-67E0A9AF2C92}">
      <dsp:nvSpPr>
        <dsp:cNvPr id="0" name=""/>
        <dsp:cNvSpPr/>
      </dsp:nvSpPr>
      <dsp:spPr>
        <a:xfrm>
          <a:off x="1386429" y="333048"/>
          <a:ext cx="91440" cy="10770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064"/>
              </a:lnTo>
              <a:lnTo>
                <a:pt x="112000" y="10770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1A8C8-DA30-6B45-BB5E-AEBF157C7270}">
      <dsp:nvSpPr>
        <dsp:cNvPr id="0" name=""/>
        <dsp:cNvSpPr/>
      </dsp:nvSpPr>
      <dsp:spPr>
        <a:xfrm>
          <a:off x="1498430" y="1244410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Kik facet</a:t>
          </a:r>
        </a:p>
      </dsp:txBody>
      <dsp:txXfrm>
        <a:off x="1508136" y="1254116"/>
        <a:ext cx="510835" cy="311992"/>
      </dsp:txXfrm>
    </dsp:sp>
    <dsp:sp modelId="{6972D44F-6C8A-D04C-A70B-EAAD9A339A97}">
      <dsp:nvSpPr>
        <dsp:cNvPr id="0" name=""/>
        <dsp:cNvSpPr/>
      </dsp:nvSpPr>
      <dsp:spPr>
        <a:xfrm>
          <a:off x="1386429" y="333048"/>
          <a:ext cx="91440" cy="1491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1319"/>
              </a:lnTo>
              <a:lnTo>
                <a:pt x="112000" y="14913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18B0D-CBC9-CE4F-9432-26BE51FEB35D}">
      <dsp:nvSpPr>
        <dsp:cNvPr id="0" name=""/>
        <dsp:cNvSpPr/>
      </dsp:nvSpPr>
      <dsp:spPr>
        <a:xfrm>
          <a:off x="1498430" y="1658666"/>
          <a:ext cx="530247" cy="331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Location facet</a:t>
          </a:r>
        </a:p>
      </dsp:txBody>
      <dsp:txXfrm>
        <a:off x="1508136" y="1668372"/>
        <a:ext cx="510835" cy="311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777</Words>
  <Characters>4435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Casey</dc:creator>
  <cp:keywords/>
  <dc:description/>
  <cp:lastModifiedBy>Barnum, Sean D.</cp:lastModifiedBy>
  <cp:revision>2</cp:revision>
  <dcterms:created xsi:type="dcterms:W3CDTF">2016-04-14T17:47:00Z</dcterms:created>
  <dcterms:modified xsi:type="dcterms:W3CDTF">2016-04-14T17:47:00Z</dcterms:modified>
</cp:coreProperties>
</file>